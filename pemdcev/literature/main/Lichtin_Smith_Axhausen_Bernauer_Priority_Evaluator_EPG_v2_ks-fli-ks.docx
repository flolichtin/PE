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843A" w14:textId="77777777" w:rsidR="0004380A" w:rsidRPr="00365502" w:rsidRDefault="0004380A" w:rsidP="00FA3706">
      <w:pPr>
        <w:spacing w:before="100" w:beforeAutospacing="1" w:after="100" w:afterAutospacing="1" w:line="360" w:lineRule="auto"/>
        <w:outlineLvl w:val="1"/>
        <w:rPr>
          <w:rFonts w:ascii="Calibri" w:hAnsi="Calibri" w:cs="Calibri"/>
          <w:b/>
          <w:bCs/>
          <w:sz w:val="36"/>
          <w:szCs w:val="36"/>
          <w:lang w:val="en-US"/>
        </w:rPr>
      </w:pPr>
    </w:p>
    <w:p w14:paraId="41BEDD1C" w14:textId="37BFB184" w:rsidR="00EE0949" w:rsidRPr="00365502" w:rsidRDefault="00072CED" w:rsidP="00FA3706">
      <w:pPr>
        <w:spacing w:line="360" w:lineRule="auto"/>
        <w:jc w:val="center"/>
        <w:rPr>
          <w:rFonts w:ascii="Calibri" w:hAnsi="Calibri" w:cs="Calibri"/>
          <w:b/>
          <w:bCs/>
          <w:sz w:val="36"/>
          <w:szCs w:val="36"/>
          <w:lang w:val="en-US"/>
        </w:rPr>
      </w:pPr>
      <w:r>
        <w:rPr>
          <w:rFonts w:ascii="Calibri" w:hAnsi="Calibri" w:cs="Calibri"/>
          <w:sz w:val="36"/>
          <w:szCs w:val="36"/>
          <w:lang w:val="en-US"/>
        </w:rPr>
        <w:t xml:space="preserve">Brave green world: </w:t>
      </w:r>
      <w:r w:rsidR="00C37480">
        <w:rPr>
          <w:rFonts w:ascii="Calibri" w:hAnsi="Calibri" w:cs="Calibri"/>
          <w:sz w:val="36"/>
          <w:szCs w:val="36"/>
          <w:lang w:val="en-US"/>
        </w:rPr>
        <w:t xml:space="preserve">Simulating preferences and trade-offs for </w:t>
      </w:r>
      <w:r w:rsidR="00CC548C">
        <w:rPr>
          <w:rFonts w:ascii="Calibri" w:hAnsi="Calibri" w:cs="Calibri"/>
          <w:sz w:val="36"/>
          <w:szCs w:val="36"/>
          <w:lang w:val="en-US"/>
        </w:rPr>
        <w:t xml:space="preserve">carbon footprint </w:t>
      </w:r>
      <w:r w:rsidR="00C37480">
        <w:rPr>
          <w:rFonts w:ascii="Calibri" w:hAnsi="Calibri" w:cs="Calibri"/>
          <w:sz w:val="36"/>
          <w:szCs w:val="36"/>
          <w:lang w:val="en-US"/>
        </w:rPr>
        <w:t>reducing behaviors</w:t>
      </w:r>
      <w:r w:rsidR="00567587">
        <w:rPr>
          <w:rFonts w:ascii="Calibri" w:hAnsi="Calibri" w:cs="Calibri"/>
          <w:sz w:val="36"/>
          <w:szCs w:val="36"/>
          <w:lang w:val="en-US"/>
        </w:rPr>
        <w:t xml:space="preserve"> </w:t>
      </w:r>
      <w:r w:rsidR="00CC548C">
        <w:rPr>
          <w:rFonts w:ascii="Calibri" w:hAnsi="Calibri" w:cs="Calibri"/>
          <w:sz w:val="36"/>
          <w:szCs w:val="36"/>
          <w:lang w:val="en-US"/>
        </w:rPr>
        <w:t>using a priority evaluator</w:t>
      </w:r>
      <w:r w:rsidR="00EE0949" w:rsidRPr="00365502">
        <w:rPr>
          <w:rFonts w:ascii="Calibri" w:hAnsi="Calibri" w:cs="Calibri"/>
          <w:sz w:val="36"/>
          <w:szCs w:val="36"/>
          <w:lang w:val="en-US"/>
        </w:rPr>
        <w:t>?</w:t>
      </w:r>
    </w:p>
    <w:p w14:paraId="56E5900A" w14:textId="084F8B5C" w:rsidR="00E577EC" w:rsidRPr="00365502" w:rsidRDefault="00EC003C" w:rsidP="00EC003C">
      <w:pPr>
        <w:spacing w:before="100" w:beforeAutospacing="1" w:after="100" w:afterAutospacing="1" w:line="360" w:lineRule="auto"/>
        <w:jc w:val="center"/>
        <w:outlineLvl w:val="1"/>
        <w:rPr>
          <w:rFonts w:ascii="Calibri" w:hAnsi="Calibri" w:cs="Calibri"/>
          <w:lang w:val="en-US"/>
        </w:rPr>
      </w:pPr>
      <w:r w:rsidRPr="00365502">
        <w:rPr>
          <w:rFonts w:ascii="Calibri" w:hAnsi="Calibri" w:cs="Calibri"/>
          <w:lang w:val="en-US"/>
        </w:rPr>
        <w:t>Extended abstract</w:t>
      </w:r>
      <w:r w:rsidR="00EE0949" w:rsidRPr="00365502">
        <w:rPr>
          <w:rFonts w:ascii="Calibri" w:hAnsi="Calibri" w:cs="Calibri"/>
          <w:lang w:val="en-US"/>
        </w:rPr>
        <w:t xml:space="preserve"> for </w:t>
      </w:r>
      <w:r w:rsidR="00B05664">
        <w:rPr>
          <w:rFonts w:ascii="Calibri" w:hAnsi="Calibri" w:cs="Calibri"/>
          <w:lang w:val="en-US"/>
        </w:rPr>
        <w:t>the Environmental Politics and Governance (</w:t>
      </w:r>
      <w:r w:rsidRPr="00365502">
        <w:rPr>
          <w:rFonts w:ascii="Calibri" w:hAnsi="Calibri" w:cs="Calibri"/>
          <w:lang w:val="en-US"/>
        </w:rPr>
        <w:t>EPG</w:t>
      </w:r>
      <w:r w:rsidR="00B05664">
        <w:rPr>
          <w:rFonts w:ascii="Calibri" w:hAnsi="Calibri" w:cs="Calibri"/>
          <w:lang w:val="en-US"/>
        </w:rPr>
        <w:t>) 10</w:t>
      </w:r>
      <w:r w:rsidR="00B05664" w:rsidRPr="00B05664">
        <w:rPr>
          <w:rFonts w:ascii="Calibri" w:hAnsi="Calibri" w:cs="Calibri"/>
          <w:vertAlign w:val="superscript"/>
          <w:lang w:val="en-US"/>
        </w:rPr>
        <w:t>th</w:t>
      </w:r>
      <w:r w:rsidR="00B05664">
        <w:rPr>
          <w:rFonts w:ascii="Calibri" w:hAnsi="Calibri" w:cs="Calibri"/>
          <w:lang w:val="en-US"/>
        </w:rPr>
        <w:t xml:space="preserve"> Annual Conference, Québec City, Canada, June 18-21,</w:t>
      </w:r>
      <w:r w:rsidRPr="00365502">
        <w:rPr>
          <w:rFonts w:ascii="Calibri" w:hAnsi="Calibri" w:cs="Calibri"/>
          <w:lang w:val="en-US"/>
        </w:rPr>
        <w:t xml:space="preserve"> 2024</w:t>
      </w:r>
    </w:p>
    <w:p w14:paraId="09C5486F" w14:textId="77777777" w:rsidR="00C409FE" w:rsidRPr="00365502" w:rsidRDefault="00C409FE" w:rsidP="00EC003C">
      <w:pPr>
        <w:spacing w:before="100" w:beforeAutospacing="1" w:after="100" w:afterAutospacing="1" w:line="360" w:lineRule="auto"/>
        <w:jc w:val="center"/>
        <w:outlineLvl w:val="1"/>
        <w:rPr>
          <w:rFonts w:ascii="Calibri" w:hAnsi="Calibri" w:cs="Calibri"/>
          <w:lang w:val="en-US"/>
        </w:rPr>
      </w:pPr>
    </w:p>
    <w:p w14:paraId="0F9B1115" w14:textId="6B54E080" w:rsidR="00C409FE" w:rsidRPr="00F377CD" w:rsidRDefault="00B60ED4" w:rsidP="00C409FE">
      <w:pPr>
        <w:rPr>
          <w:rFonts w:ascii="Calibri" w:hAnsi="Calibri" w:cs="Calibri"/>
          <w:b/>
          <w:bCs/>
          <w:color w:val="FF0000"/>
          <w:u w:val="single"/>
          <w:lang w:val="en-GB"/>
        </w:rPr>
      </w:pPr>
      <w:commentRangeStart w:id="0"/>
      <w:commentRangeStart w:id="1"/>
      <w:r w:rsidRPr="00F377CD">
        <w:rPr>
          <w:rFonts w:ascii="Calibri" w:hAnsi="Calibri" w:cs="Calibri"/>
          <w:b/>
          <w:bCs/>
          <w:color w:val="FF0000"/>
          <w:u w:val="single"/>
          <w:lang w:val="en-GB"/>
        </w:rPr>
        <w:t>Motivation</w:t>
      </w:r>
      <w:r w:rsidR="003241A5" w:rsidRPr="00F377CD">
        <w:rPr>
          <w:rFonts w:ascii="Calibri" w:hAnsi="Calibri" w:cs="Calibri"/>
          <w:b/>
          <w:bCs/>
          <w:color w:val="FF0000"/>
          <w:u w:val="single"/>
          <w:lang w:val="en-GB"/>
        </w:rPr>
        <w:t xml:space="preserve"> and research question</w:t>
      </w:r>
      <w:r w:rsidR="008E036A" w:rsidRPr="00F377CD">
        <w:rPr>
          <w:rFonts w:ascii="Calibri" w:hAnsi="Calibri" w:cs="Calibri"/>
          <w:b/>
          <w:bCs/>
          <w:color w:val="FF0000"/>
          <w:u w:val="single"/>
          <w:lang w:val="en-GB"/>
        </w:rPr>
        <w:t xml:space="preserve"> (</w:t>
      </w:r>
      <w:r w:rsidR="003679DA" w:rsidRPr="00F377CD">
        <w:rPr>
          <w:rFonts w:ascii="Calibri" w:hAnsi="Calibri" w:cs="Calibri"/>
          <w:b/>
          <w:bCs/>
          <w:color w:val="FF0000"/>
          <w:u w:val="single"/>
          <w:lang w:val="en-GB"/>
        </w:rPr>
        <w:t>200</w:t>
      </w:r>
      <w:r w:rsidR="008E036A" w:rsidRPr="00F377CD">
        <w:rPr>
          <w:rFonts w:ascii="Calibri" w:hAnsi="Calibri" w:cs="Calibri"/>
          <w:b/>
          <w:bCs/>
          <w:color w:val="FF0000"/>
          <w:u w:val="single"/>
          <w:lang w:val="en-GB"/>
        </w:rPr>
        <w:t>)</w:t>
      </w:r>
      <w:commentRangeEnd w:id="0"/>
      <w:r w:rsidR="00CE5A06">
        <w:rPr>
          <w:rStyle w:val="CommentReference"/>
          <w:rFonts w:asciiTheme="minorHAnsi" w:eastAsiaTheme="minorHAnsi" w:hAnsiTheme="minorHAnsi" w:cstheme="minorBidi"/>
          <w:lang w:eastAsia="en-US"/>
        </w:rPr>
        <w:commentReference w:id="0"/>
      </w:r>
      <w:commentRangeEnd w:id="1"/>
      <w:r w:rsidR="00AE11B9">
        <w:rPr>
          <w:rStyle w:val="CommentReference"/>
          <w:rFonts w:asciiTheme="minorHAnsi" w:eastAsiaTheme="minorHAnsi" w:hAnsiTheme="minorHAnsi" w:cstheme="minorBidi"/>
          <w:lang w:eastAsia="en-US"/>
        </w:rPr>
        <w:commentReference w:id="1"/>
      </w:r>
    </w:p>
    <w:p w14:paraId="5DD201EA" w14:textId="29749BEF" w:rsidR="00AE2D97" w:rsidRDefault="003517D1" w:rsidP="00AE2D97">
      <w:pPr>
        <w:spacing w:line="276" w:lineRule="auto"/>
        <w:jc w:val="both"/>
        <w:rPr>
          <w:rFonts w:ascii="Calibri" w:hAnsi="Calibri" w:cs="Calibri"/>
          <w:lang w:val="en-GB"/>
        </w:rPr>
      </w:pPr>
      <w:r>
        <w:rPr>
          <w:rFonts w:ascii="Calibri" w:hAnsi="Calibri" w:cs="Calibri"/>
          <w:lang w:val="en-GB"/>
        </w:rPr>
        <w:t xml:space="preserve">Urgent action is needed in order </w:t>
      </w:r>
      <w:r w:rsidR="00C409FE" w:rsidRPr="00365502">
        <w:rPr>
          <w:rFonts w:ascii="Calibri" w:hAnsi="Calibri" w:cs="Calibri"/>
          <w:lang w:val="en-GB"/>
        </w:rPr>
        <w:t xml:space="preserve">to limit climate change </w:t>
      </w:r>
      <w:r w:rsidR="00B60ED4" w:rsidRPr="00365502">
        <w:rPr>
          <w:rFonts w:ascii="Calibri" w:hAnsi="Calibri" w:cs="Calibri"/>
          <w:lang w:val="en-GB"/>
        </w:rPr>
        <w:fldChar w:fldCharType="begin" w:fldLock="1"/>
      </w:r>
      <w:r w:rsidR="008F178A" w:rsidRPr="00365502">
        <w:rPr>
          <w:rFonts w:ascii="Calibri" w:hAnsi="Calibri" w:cs="Calibri"/>
          <w:lang w:val="en-GB"/>
        </w:rPr>
        <w:instrText>ADDIN CSL_CITATION {"citationItems":[{"id":"ITEM-1","itemData":{"DOI":"10.1017/9781009157926.001","ISBN":"9781107415416","abstract":"The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brackets.","author":[{"dropping-particle":"","family":"IPCC","given":"","non-dropping-particle":"","parse-names":false,"suffix":""}],"container-title":"Climate Change 2022: Mitigation of Climate Change. Contribution of Working Group III to the Sixth Assessment Report of the Intergovernmental Panel on Climate Change","editor":[{"dropping-particle":"","family":"Shukla,","given":"P.R.","non-dropping-particle":"","parse-names":false,"suffix":""},{"dropping-particle":"","family":"Skea","given":"J.","non-dropping-particle":"","parse-names":false,"suffix":""},{"dropping-particle":"","family":"Slade","given":"R.","non-dropping-particle":"","parse-names":false,"suffix":""},{"dropping-particle":"","family":"Khourdajie","given":"A.","non-dropping-particle":"Al","parse-names":false,"suffix":""},{"dropping-particle":"","family":"Diemen","given":"R","non-dropping-particle":"van","parse-names":false,"suffix":""},{"dropping-particle":"","family":"McCollum","given":"D.","non-dropping-particle":"","parse-names":false,"suffix":""},{"dropping-particle":"","family":"Pathak","given":"M.","non-dropping-particle":"","parse-names":false,"suffix":""},{"dropping-particle":"","family":"Some","given":"S.","non-dropping-particle":"","parse-names":false,"suffix":""},{"dropping-particle":"","family":"Vyas","given":"P.","non-dropping-particle":"","parse-names":false,"suffix":""},{"dropping-particle":"","family":"Fradera","given":"R.","non-dropping-particle":"","parse-names":false,"suffix":""},{"dropping-particle":"","family":"Belkacemi","given":"M.","non-dropping-particle":"","parse-names":false,"suffix":""},{"dropping-particle":"","family":"Hasija","given":"A.","non-dropping-particle":"","parse-names":false,"suffix":""},{"dropping-particle":"","family":"Lisboa","given":"G.","non-dropping-particle":"","parse-names":false,"suffix":""},{"dropping-particle":"","family":"Luz","given":"S.","non-dropping-particle":"","parse-names":false,"suffix":""},{"dropping-particle":"","family":"Malley","given":"J.","non-dropping-particle":"","parse-names":false,"suffix":""}],"id":"ITEM-1","issue":"1","issued":{"date-parts":[["2022"]]},"page":"1-52","publisher":"Cambridge University Press","publisher-place":"Cambridge, UK and New York, NY, USA","title":"Summary for Policymakers","type":"chapter"},"uris":["http://www.mendeley.com/documents/?uuid=baa86280-e9b6-40d2-b210-e78af65061b3"]}],"mendeley":{"formattedCitation":"(IPCC, 2022)","plainTextFormattedCitation":"(IPCC, 2022)","previouslyFormattedCitation":"(IPCC, 2022)"},"properties":{"noteIndex":0},"schema":"https://github.com/citation-style-language/schema/raw/master/csl-citation.json"}</w:instrText>
      </w:r>
      <w:r w:rsidR="00B60ED4" w:rsidRPr="00365502">
        <w:rPr>
          <w:rFonts w:ascii="Calibri" w:hAnsi="Calibri" w:cs="Calibri"/>
          <w:lang w:val="en-GB"/>
        </w:rPr>
        <w:fldChar w:fldCharType="separate"/>
      </w:r>
      <w:r w:rsidR="00B60ED4" w:rsidRPr="00365502">
        <w:rPr>
          <w:rFonts w:ascii="Calibri" w:hAnsi="Calibri" w:cs="Calibri"/>
          <w:noProof/>
          <w:lang w:val="en-GB"/>
        </w:rPr>
        <w:t>(IPCC, 2022)</w:t>
      </w:r>
      <w:r w:rsidR="00B60ED4" w:rsidRPr="00365502">
        <w:rPr>
          <w:rFonts w:ascii="Calibri" w:hAnsi="Calibri" w:cs="Calibri"/>
          <w:lang w:val="en-GB"/>
        </w:rPr>
        <w:fldChar w:fldCharType="end"/>
      </w:r>
      <w:r w:rsidR="00B60ED4" w:rsidRPr="00365502">
        <w:rPr>
          <w:rFonts w:ascii="Calibri" w:hAnsi="Calibri" w:cs="Calibri"/>
          <w:lang w:val="en-GB"/>
        </w:rPr>
        <w:t xml:space="preserve">. </w:t>
      </w:r>
      <w:r>
        <w:rPr>
          <w:rFonts w:ascii="Calibri" w:hAnsi="Calibri" w:cs="Calibri"/>
          <w:lang w:val="en-GB"/>
        </w:rPr>
        <w:t>Recent</w:t>
      </w:r>
      <w:r w:rsidR="003F2AAE" w:rsidRPr="00365502">
        <w:rPr>
          <w:rFonts w:ascii="Calibri" w:hAnsi="Calibri" w:cs="Calibri"/>
          <w:lang w:val="en-GB"/>
        </w:rPr>
        <w:t xml:space="preserve"> </w:t>
      </w:r>
      <w:r w:rsidR="00C409FE" w:rsidRPr="00365502">
        <w:rPr>
          <w:rFonts w:ascii="Calibri" w:hAnsi="Calibri" w:cs="Calibri"/>
          <w:lang w:val="en-GB"/>
        </w:rPr>
        <w:t xml:space="preserve">focus </w:t>
      </w:r>
      <w:r w:rsidR="003F2AAE" w:rsidRPr="00365502">
        <w:rPr>
          <w:rFonts w:ascii="Calibri" w:hAnsi="Calibri" w:cs="Calibri"/>
          <w:lang w:val="en-GB"/>
        </w:rPr>
        <w:t>has</w:t>
      </w:r>
      <w:r w:rsidR="005E2644">
        <w:rPr>
          <w:rFonts w:ascii="Calibri" w:hAnsi="Calibri" w:cs="Calibri"/>
          <w:lang w:val="en-GB"/>
        </w:rPr>
        <w:t xml:space="preserve"> </w:t>
      </w:r>
      <w:r w:rsidR="008F178A" w:rsidRPr="00365502">
        <w:rPr>
          <w:rFonts w:ascii="Calibri" w:hAnsi="Calibri" w:cs="Calibri"/>
          <w:lang w:val="en-GB"/>
        </w:rPr>
        <w:t xml:space="preserve">increasingly </w:t>
      </w:r>
      <w:r w:rsidR="003F2AAE" w:rsidRPr="00365502">
        <w:rPr>
          <w:rFonts w:ascii="Calibri" w:hAnsi="Calibri" w:cs="Calibri"/>
          <w:lang w:val="en-GB"/>
        </w:rPr>
        <w:t xml:space="preserve">shifted </w:t>
      </w:r>
      <w:r w:rsidR="008F178A" w:rsidRPr="00365502">
        <w:rPr>
          <w:rFonts w:ascii="Calibri" w:hAnsi="Calibri" w:cs="Calibri"/>
          <w:lang w:val="en-GB"/>
        </w:rPr>
        <w:t xml:space="preserve">to </w:t>
      </w:r>
      <w:r w:rsidR="005E2644">
        <w:rPr>
          <w:rFonts w:ascii="Calibri" w:hAnsi="Calibri" w:cs="Calibri"/>
          <w:lang w:val="en-GB"/>
        </w:rPr>
        <w:t xml:space="preserve">the </w:t>
      </w:r>
      <w:r w:rsidR="00C409FE" w:rsidRPr="00365502">
        <w:rPr>
          <w:rFonts w:ascii="Calibri" w:hAnsi="Calibri" w:cs="Calibri"/>
          <w:lang w:val="en-GB"/>
        </w:rPr>
        <w:t xml:space="preserve">domestic </w:t>
      </w:r>
      <w:r w:rsidR="005E2644">
        <w:rPr>
          <w:rFonts w:ascii="Calibri" w:hAnsi="Calibri" w:cs="Calibri"/>
          <w:lang w:val="en-GB"/>
        </w:rPr>
        <w:t>political sphere</w:t>
      </w:r>
      <w:r w:rsidR="00AE2D97">
        <w:rPr>
          <w:rFonts w:ascii="Calibri" w:hAnsi="Calibri" w:cs="Calibri"/>
          <w:lang w:val="en-GB"/>
        </w:rPr>
        <w:t xml:space="preserve"> </w:t>
      </w:r>
      <w:r>
        <w:rPr>
          <w:rFonts w:ascii="Calibri" w:hAnsi="Calibri" w:cs="Calibri"/>
          <w:lang w:val="en-GB"/>
        </w:rPr>
        <w:t xml:space="preserve">to tackle climate change </w:t>
      </w:r>
      <w:r w:rsidR="00C409FE" w:rsidRPr="00365502">
        <w:rPr>
          <w:rFonts w:ascii="Calibri" w:hAnsi="Calibri" w:cs="Calibri"/>
          <w:lang w:val="en-GB"/>
        </w:rPr>
        <w:fldChar w:fldCharType="begin" w:fldLock="1"/>
      </w:r>
      <w:r w:rsidR="00C409FE" w:rsidRPr="00365502">
        <w:rPr>
          <w:rFonts w:ascii="Calibri" w:hAnsi="Calibri" w:cs="Calibri"/>
          <w:lang w:val="en-GB"/>
        </w:rPr>
        <w:instrText>ADDIN CSL_CITATION {"citationItems":[{"id":"ITEM-1","itemData":{"DOI":"10.1162/glep_a_00578","ISSN":"1526-3800","abstract":"Climate change policy is generally modeled as a global collective action problem structured by free-riding concerns. Drawing on quantitative data, archival work, and elite interviews, we review empirical support for this model and find that the evidence for its claims is weak relative to the theory’s pervasive influence. We find, first, that the strongest collective action claims appear empirically unsubstantiated in many important climate politics cases. Second, collective action claims—whether in their strongest or in more nuanced versions—appear observationally equivalent to alternative theories focused on distributive conflict within countries. We argue that extant patterns of climate policy making can be explained without invoking free-riding. Governments implement climate policies regardless of what other countries do, and they do so whether a climate treaty dealing with free-riding has been in place or not. Without an empirically grounded model for global climate policy making, institutional and political responses to climate change may ineffectively target the wrong policy-making dilemma. We urge scholars to redouble their efforts to analyze the empirical linkages between domestic and international factors shaping climate policy making in an effort to empirically ground theories of global climate politics. Such analysis is, in turn, the topic of this issue’s special section.","author":[{"dropping-particle":"","family":"Aklin","given":"Michaël","non-dropping-particle":"","parse-names":false,"suffix":""},{"dropping-particle":"","family":"Mildenberger","given":"Matto","non-dropping-particle":"","parse-names":false,"suffix":""}],"container-title":"Global Environmental Politics","id":"ITEM-1","issue":"4","issued":{"date-parts":[["2020","11"]]},"page":"4-27","title":"Prisoners of the Wrong Dilemma: Why Distributive Conflict, Not Collective Action, Characterizes the Politics of Climate Change","type":"article-journal","volume":"20"},"uris":["http://www.mendeley.com/documents/?uuid=20205b33-ce9d-4d38-bd91-d5f65d2c2886"]}],"mendeley":{"formattedCitation":"(Aklin and Mildenberger, 2020)","plainTextFormattedCitation":"(Aklin and Mildenberger, 2020)","previouslyFormattedCitation":"(Aklin and Mildenberger, 2020)"},"properties":{"noteIndex":0},"schema":"https://github.com/citation-style-language/schema/raw/master/csl-citation.json"}</w:instrText>
      </w:r>
      <w:r w:rsidR="00C409FE" w:rsidRPr="00365502">
        <w:rPr>
          <w:rFonts w:ascii="Calibri" w:hAnsi="Calibri" w:cs="Calibri"/>
          <w:lang w:val="en-GB"/>
        </w:rPr>
        <w:fldChar w:fldCharType="separate"/>
      </w:r>
      <w:r w:rsidR="00C409FE" w:rsidRPr="00365502">
        <w:rPr>
          <w:rFonts w:ascii="Calibri" w:hAnsi="Calibri" w:cs="Calibri"/>
          <w:noProof/>
          <w:lang w:val="en-GB"/>
        </w:rPr>
        <w:t>(Aklin and Mildenberger, 2020)</w:t>
      </w:r>
      <w:r w:rsidR="00C409FE" w:rsidRPr="00365502">
        <w:rPr>
          <w:rFonts w:ascii="Calibri" w:hAnsi="Calibri" w:cs="Calibri"/>
          <w:lang w:val="en-GB"/>
        </w:rPr>
        <w:fldChar w:fldCharType="end"/>
      </w:r>
      <w:r w:rsidR="003679DA">
        <w:rPr>
          <w:rFonts w:ascii="Calibri" w:hAnsi="Calibri" w:cs="Calibri"/>
          <w:lang w:val="en-GB"/>
        </w:rPr>
        <w:t>, where</w:t>
      </w:r>
      <w:r w:rsidR="005E2644">
        <w:rPr>
          <w:rFonts w:ascii="Calibri" w:hAnsi="Calibri" w:cs="Calibri"/>
          <w:lang w:val="en-GB"/>
        </w:rPr>
        <w:t xml:space="preserve"> </w:t>
      </w:r>
      <w:r w:rsidR="003679DA">
        <w:rPr>
          <w:rFonts w:ascii="Calibri" w:hAnsi="Calibri" w:cs="Calibri"/>
          <w:lang w:val="en-GB"/>
        </w:rPr>
        <w:t>p</w:t>
      </w:r>
      <w:r w:rsidR="00AE2D97">
        <w:rPr>
          <w:rFonts w:ascii="Calibri" w:hAnsi="Calibri" w:cs="Calibri"/>
          <w:lang w:val="en-GB"/>
        </w:rPr>
        <w:t xml:space="preserve">articularly </w:t>
      </w:r>
      <w:r w:rsidR="003679DA">
        <w:rPr>
          <w:rFonts w:ascii="Calibri" w:hAnsi="Calibri" w:cs="Calibri"/>
          <w:lang w:val="en-GB"/>
        </w:rPr>
        <w:t xml:space="preserve">the </w:t>
      </w:r>
      <w:r w:rsidR="00AE2D97">
        <w:rPr>
          <w:rFonts w:ascii="Calibri" w:hAnsi="Calibri" w:cs="Calibri"/>
          <w:lang w:val="en-GB"/>
        </w:rPr>
        <w:t>distributional dimension of climate po</w:t>
      </w:r>
      <w:r w:rsidR="00475367">
        <w:rPr>
          <w:rFonts w:ascii="Calibri" w:hAnsi="Calibri" w:cs="Calibri"/>
          <w:lang w:val="en-GB"/>
        </w:rPr>
        <w:t>lic</w:t>
      </w:r>
      <w:r w:rsidR="00CB15FB">
        <w:rPr>
          <w:rFonts w:ascii="Calibri" w:hAnsi="Calibri" w:cs="Calibri"/>
          <w:lang w:val="en-GB"/>
        </w:rPr>
        <w:t>y</w:t>
      </w:r>
      <w:r w:rsidR="00AE2D97">
        <w:rPr>
          <w:rFonts w:ascii="Calibri" w:hAnsi="Calibri" w:cs="Calibri"/>
          <w:lang w:val="en-GB"/>
        </w:rPr>
        <w:t xml:space="preserve"> has been picked up by both the electorate and politicians, and become </w:t>
      </w:r>
      <w:r w:rsidR="004E13B4">
        <w:rPr>
          <w:rFonts w:ascii="Calibri" w:hAnsi="Calibri" w:cs="Calibri"/>
          <w:lang w:val="en-GB"/>
        </w:rPr>
        <w:t>highly salient for</w:t>
      </w:r>
      <w:r w:rsidR="00AE2D97">
        <w:rPr>
          <w:rFonts w:ascii="Calibri" w:hAnsi="Calibri" w:cs="Calibri"/>
          <w:lang w:val="en-GB"/>
        </w:rPr>
        <w:t xml:space="preserve"> both elections and </w:t>
      </w:r>
      <w:r w:rsidR="00924FAF">
        <w:rPr>
          <w:rFonts w:ascii="Calibri" w:hAnsi="Calibri" w:cs="Calibri"/>
          <w:lang w:val="en-GB"/>
        </w:rPr>
        <w:t>referenda</w:t>
      </w:r>
      <w:r w:rsidR="00A954E4">
        <w:rPr>
          <w:rFonts w:ascii="Calibri" w:hAnsi="Calibri" w:cs="Calibri"/>
          <w:lang w:val="en-GB"/>
        </w:rPr>
        <w:t xml:space="preserve"> </w:t>
      </w:r>
      <w:r w:rsidR="00F83299">
        <w:rPr>
          <w:rFonts w:ascii="Calibri" w:hAnsi="Calibri" w:cs="Calibri"/>
          <w:lang w:val="en-GB"/>
        </w:rPr>
        <w:t xml:space="preserve">on climate policy </w:t>
      </w:r>
      <w:r w:rsidR="00A954E4">
        <w:rPr>
          <w:rFonts w:ascii="Calibri" w:hAnsi="Calibri" w:cs="Calibri"/>
          <w:lang w:val="en-GB"/>
        </w:rPr>
        <w:fldChar w:fldCharType="begin" w:fldLock="1"/>
      </w:r>
      <w:r w:rsidR="00924FAF">
        <w:rPr>
          <w:rFonts w:ascii="Calibri" w:hAnsi="Calibri" w:cs="Calibri"/>
          <w:lang w:val="en-GB"/>
        </w:rPr>
        <w:instrText>ADDIN CSL_CITATION {"citationItems":[{"id":"ITEM-1","itemData":{"DOI":"10.1111/ajps.12220","ISSN":"00925853","abstract":"Retrospective voting studies typically examine policies where the public has common interests. By contrast, climate policy has broad public support but concentrated opposition in communities where costs are imposed. This spatial distribution of weak supporters and strong local opponents mirrors opposition to other policies with diffuse public benefits and concentrated local costs. I use a natural experiment to investigate whether citizens living in proximity to wind energy projects retrospectively punished an incumbent government because of its climate policy. Using both fixed effects and instrumental variable estimators, I identify electoral losses for the incumbent party ranging from 4 to 10%, with the effect persisting 3 km from wind turbines. There is also evidence that voters are informed, only punishing the government responsible for the policy. I conclude that the spatial distribution of citizens' policy preferences can affect democratic accountability through ‘spatially distorted signalling’, which can exacerbate political barriers to addressing climate change.","author":[{"dropping-particle":"","family":"Stokes","given":"Leah C.","non-dropping-particle":"","parse-names":false,"suffix":""}],"container-title":"American Journal of Political Science","id":"ITEM-1","issue":"4","issued":{"date-parts":[["2016","10"]]},"page":"958-974","title":"Electoral Backlash against Climate Policy: A Natural Experiment on Retrospective Voting and Local Resistance to Public Policy","type":"article-journal","volume":"60"},"uris":["http://www.mendeley.com/documents/?uuid=1de97f91-7b25-4370-abcb-e02af9e24051"]},{"id":"ITEM-2","itemData":{"DOI":"10.1017/S0003055423000308","ISSN":"0003-0554","abstract":"For many governments, enacting green policies is a priority, but such policies often impose on citizens substantial and uneven costs. How does the introduction of green policies affect voting? We study this question in the context of a major ban on polluting cars introduced in Milan, which was strongly opposed by the populist right party Lega. Using several inferential strategies, we show that owners of banned vehicles—who incurred a median loss of €3,750—were significantly more likely to vote for Lega in the subsequent elections. Our analysis indicates that this electoral change did not stem from a broader shift against environmentalism, but rather from disaffection with the policy’s uneven pocketbook implications. In line with this pattern, recipients of compensation from the local government were not more likely to switch to Lega. The findings highlight the central importance of distributive consequences in shaping the political ramifications of green policies.","author":[{"dropping-particle":"","family":"COLANTONE","given":"ITALO","non-dropping-particle":"","parse-names":false,"suffix":""},{"dropping-particle":"","family":"LONARDO","given":"LIVIO","non-dropping-particle":"DI","parse-names":false,"suffix":""},{"dropping-particle":"","family":"MARGALIT","given":"YOTAM","non-dropping-particle":"","parse-names":false,"suffix":""},{"dropping-particle":"","family":"PERCOCO","given":"MARCO","non-dropping-particle":"","parse-names":false,"suffix":""}],"container-title":"American Political Science Review","id":"ITEM-2","issued":{"date-parts":[["2023","4","27"]]},"note":"-&amp;gt; \n\n\n- scope conditions\n- EP?\n-&amp;gt; vote switching\n\n-&amp;gt; \n\n- how can we implement these kind of studies for our panels?","page":"1-19","title":"The Political Consequences of Green Policies: Evidence from Italy","type":"article-journal"},"uris":["http://www.mendeley.com/documents/?uuid=3fef492f-1386-4da6-b111-69be0aab9796"]},{"id":"ITEM-3","itemData":{"DOI":"10.1080/09644016.2023.2247818","ISSN":"0964-4016","abstract":"Nation states need to strengthen domestic climate policies to address global climate change. As more ambitious climate policy shapes the material interests of different societal groups, distributional conflict about who wins and loses will likely intensify over the coming years. I use the recent complete revision of the Swiss CO2 law as an example of a change towards more ambitious climate policy and experimentally test whether distributional implications resulting from this policy change affect both people’s policy support and redistributive preferences. I establish that learning about negative impacts on some societal groups significantly decreases support, while information about groups profiting also increases support. Moreover, being informed about the negative consequences of ambitious climate policy makes people more likely to support redistributive schemes, even if they are not personally affected. These results show the centrality of distributional implications for the political feasibility of progressive climate policy.","author":[{"dropping-particle":"","family":"Schaffer","given":"Lena Maria","non-dropping-particle":"","parse-names":false,"suffix":""}],"container-title":"Environmental Politics","id":"ITEM-3","issue":"00","issued":{"date-parts":[["2023","8","30"]]},"page":"1-24","publisher":"Routledge","title":"Who’s afraid of more ambitious climate policy? How distributional implications shape policy support and compensatory preferences","type":"article-journal","volume":"00"},"uris":["http://www.mendeley.com/documents/?uuid=eadbd926-64c7-45e3-80d2-e693564f8646"]}],"mendeley":{"formattedCitation":"(COLANTONE et al., 2023; Schaffer, 2023; Stokes, 2016)","plainTextFormattedCitation":"(COLANTONE et al., 2023; Schaffer, 2023; Stokes, 2016)","previouslyFormattedCitation":"(COLANTONE et al., 2023; Schaffer, 2023; Stokes, 2016)"},"properties":{"noteIndex":0},"schema":"https://github.com/citation-style-language/schema/raw/master/csl-citation.json"}</w:instrText>
      </w:r>
      <w:r w:rsidR="00A954E4">
        <w:rPr>
          <w:rFonts w:ascii="Calibri" w:hAnsi="Calibri" w:cs="Calibri"/>
          <w:lang w:val="en-GB"/>
        </w:rPr>
        <w:fldChar w:fldCharType="separate"/>
      </w:r>
      <w:r w:rsidR="00924FAF" w:rsidRPr="00924FAF">
        <w:rPr>
          <w:rFonts w:ascii="Calibri" w:hAnsi="Calibri" w:cs="Calibri"/>
          <w:noProof/>
          <w:lang w:val="en-GB"/>
        </w:rPr>
        <w:t>(COLANTONE et al., 2023; Schaffer, 2023; Stokes, 2016)</w:t>
      </w:r>
      <w:r w:rsidR="00A954E4">
        <w:rPr>
          <w:rFonts w:ascii="Calibri" w:hAnsi="Calibri" w:cs="Calibri"/>
          <w:lang w:val="en-GB"/>
        </w:rPr>
        <w:fldChar w:fldCharType="end"/>
      </w:r>
      <w:r w:rsidR="00A954E4">
        <w:rPr>
          <w:rFonts w:ascii="Calibri" w:hAnsi="Calibri" w:cs="Calibri"/>
          <w:lang w:val="en-GB"/>
        </w:rPr>
        <w:t>.</w:t>
      </w:r>
    </w:p>
    <w:p w14:paraId="1FF488F4" w14:textId="77777777" w:rsidR="000913A4" w:rsidRDefault="000913A4" w:rsidP="00B16A41">
      <w:pPr>
        <w:spacing w:line="276" w:lineRule="auto"/>
        <w:jc w:val="both"/>
        <w:rPr>
          <w:rFonts w:ascii="Calibri" w:hAnsi="Calibri" w:cs="Calibri"/>
          <w:lang w:val="en-GB"/>
        </w:rPr>
      </w:pPr>
    </w:p>
    <w:p w14:paraId="12D1751C" w14:textId="74220798" w:rsidR="00224BAD" w:rsidRDefault="00AE2D97" w:rsidP="00B16A41">
      <w:pPr>
        <w:spacing w:line="276" w:lineRule="auto"/>
        <w:jc w:val="both"/>
        <w:rPr>
          <w:rFonts w:ascii="Calibri" w:hAnsi="Calibri" w:cs="Calibri"/>
          <w:lang w:val="en-GB"/>
        </w:rPr>
      </w:pPr>
      <w:r>
        <w:rPr>
          <w:rFonts w:ascii="Calibri" w:hAnsi="Calibri" w:cs="Calibri"/>
          <w:lang w:val="en-GB"/>
        </w:rPr>
        <w:t xml:space="preserve">While </w:t>
      </w:r>
      <w:r w:rsidR="00DE7C91">
        <w:rPr>
          <w:rFonts w:ascii="Calibri" w:hAnsi="Calibri" w:cs="Calibri"/>
          <w:lang w:val="en-GB"/>
        </w:rPr>
        <w:t xml:space="preserve">cost of climate policies and their </w:t>
      </w:r>
      <w:r>
        <w:rPr>
          <w:rFonts w:ascii="Calibri" w:hAnsi="Calibri" w:cs="Calibri"/>
          <w:lang w:val="en-GB"/>
        </w:rPr>
        <w:t xml:space="preserve">distributional </w:t>
      </w:r>
      <w:r w:rsidR="00DE7C91">
        <w:rPr>
          <w:rFonts w:ascii="Calibri" w:hAnsi="Calibri" w:cs="Calibri"/>
          <w:lang w:val="en-GB"/>
        </w:rPr>
        <w:t>consequences</w:t>
      </w:r>
      <w:r>
        <w:rPr>
          <w:rFonts w:ascii="Calibri" w:hAnsi="Calibri" w:cs="Calibri"/>
          <w:lang w:val="en-GB"/>
        </w:rPr>
        <w:t xml:space="preserve"> </w:t>
      </w:r>
      <w:r w:rsidR="002529EB">
        <w:rPr>
          <w:rFonts w:ascii="Calibri" w:hAnsi="Calibri" w:cs="Calibri"/>
          <w:lang w:val="en-GB"/>
        </w:rPr>
        <w:t xml:space="preserve">have </w:t>
      </w:r>
      <w:r>
        <w:rPr>
          <w:rFonts w:ascii="Calibri" w:hAnsi="Calibri" w:cs="Calibri"/>
          <w:lang w:val="en-GB"/>
        </w:rPr>
        <w:t xml:space="preserve">become increasingly </w:t>
      </w:r>
      <w:r w:rsidR="00A954E4">
        <w:rPr>
          <w:rFonts w:ascii="Calibri" w:hAnsi="Calibri" w:cs="Calibri"/>
          <w:lang w:val="en-GB"/>
        </w:rPr>
        <w:t>relevant</w:t>
      </w:r>
      <w:r>
        <w:rPr>
          <w:rFonts w:ascii="Calibri" w:hAnsi="Calibri" w:cs="Calibri"/>
          <w:lang w:val="en-GB"/>
        </w:rPr>
        <w:t xml:space="preserve">, </w:t>
      </w:r>
      <w:r w:rsidRPr="00365502">
        <w:rPr>
          <w:rFonts w:ascii="Calibri" w:hAnsi="Calibri" w:cs="Calibri"/>
          <w:lang w:val="en-GB"/>
        </w:rPr>
        <w:t xml:space="preserve">very little </w:t>
      </w:r>
      <w:r w:rsidR="00C37480">
        <w:rPr>
          <w:rFonts w:ascii="Calibri" w:hAnsi="Calibri" w:cs="Calibri"/>
          <w:lang w:val="en-GB"/>
        </w:rPr>
        <w:t>is current</w:t>
      </w:r>
      <w:r w:rsidR="00567587">
        <w:rPr>
          <w:rFonts w:ascii="Calibri" w:hAnsi="Calibri" w:cs="Calibri"/>
          <w:lang w:val="en-GB"/>
        </w:rPr>
        <w:t>ly</w:t>
      </w:r>
      <w:r w:rsidR="00C37480">
        <w:rPr>
          <w:rFonts w:ascii="Calibri" w:hAnsi="Calibri" w:cs="Calibri"/>
          <w:lang w:val="en-GB"/>
        </w:rPr>
        <w:t xml:space="preserve"> known </w:t>
      </w:r>
      <w:r w:rsidRPr="00365502">
        <w:rPr>
          <w:rFonts w:ascii="Calibri" w:hAnsi="Calibri" w:cs="Calibri"/>
          <w:lang w:val="en-GB"/>
        </w:rPr>
        <w:t xml:space="preserve">about how </w:t>
      </w:r>
      <w:r w:rsidR="00C37480">
        <w:rPr>
          <w:rFonts w:ascii="Calibri" w:hAnsi="Calibri" w:cs="Calibri"/>
          <w:lang w:val="en-GB"/>
        </w:rPr>
        <w:t xml:space="preserve">people across societal sub-groups evaluate and </w:t>
      </w:r>
      <w:r w:rsidR="003679DA">
        <w:rPr>
          <w:rFonts w:ascii="Calibri" w:hAnsi="Calibri" w:cs="Calibri"/>
          <w:lang w:val="en-GB"/>
        </w:rPr>
        <w:t>trade</w:t>
      </w:r>
      <w:r w:rsidR="00C37480">
        <w:rPr>
          <w:rFonts w:ascii="Calibri" w:hAnsi="Calibri" w:cs="Calibri"/>
          <w:lang w:val="en-GB"/>
        </w:rPr>
        <w:t>-</w:t>
      </w:r>
      <w:r w:rsidR="003679DA">
        <w:rPr>
          <w:rFonts w:ascii="Calibri" w:hAnsi="Calibri" w:cs="Calibri"/>
          <w:lang w:val="en-GB"/>
        </w:rPr>
        <w:t>off</w:t>
      </w:r>
      <w:r w:rsidR="003679DA" w:rsidRPr="00365502">
        <w:rPr>
          <w:rFonts w:ascii="Calibri" w:hAnsi="Calibri" w:cs="Calibri"/>
          <w:lang w:val="en-GB"/>
        </w:rPr>
        <w:t xml:space="preserve"> </w:t>
      </w:r>
      <w:r w:rsidR="00567587">
        <w:rPr>
          <w:rFonts w:ascii="Calibri" w:hAnsi="Calibri" w:cs="Calibri"/>
          <w:lang w:val="en-GB"/>
        </w:rPr>
        <w:t>necessary</w:t>
      </w:r>
      <w:r>
        <w:rPr>
          <w:rFonts w:ascii="Calibri" w:hAnsi="Calibri" w:cs="Calibri"/>
          <w:lang w:val="en-GB"/>
        </w:rPr>
        <w:t xml:space="preserve"> </w:t>
      </w:r>
      <w:r w:rsidR="003517D1">
        <w:rPr>
          <w:rFonts w:ascii="Calibri" w:hAnsi="Calibri" w:cs="Calibri"/>
          <w:lang w:val="en-GB"/>
        </w:rPr>
        <w:t>behavioural</w:t>
      </w:r>
      <w:r>
        <w:rPr>
          <w:rFonts w:ascii="Calibri" w:hAnsi="Calibri" w:cs="Calibri"/>
          <w:lang w:val="en-GB"/>
        </w:rPr>
        <w:t xml:space="preserve"> </w:t>
      </w:r>
      <w:r w:rsidR="00C37480">
        <w:rPr>
          <w:rFonts w:ascii="Calibri" w:hAnsi="Calibri" w:cs="Calibri"/>
          <w:lang w:val="en-GB"/>
        </w:rPr>
        <w:t xml:space="preserve">changes </w:t>
      </w:r>
      <w:r>
        <w:rPr>
          <w:rFonts w:ascii="Calibri" w:hAnsi="Calibri" w:cs="Calibri"/>
          <w:lang w:val="en-GB"/>
        </w:rPr>
        <w:t xml:space="preserve">and financial </w:t>
      </w:r>
      <w:r w:rsidRPr="00365502">
        <w:rPr>
          <w:rFonts w:ascii="Calibri" w:hAnsi="Calibri" w:cs="Calibri"/>
          <w:lang w:val="en-GB"/>
        </w:rPr>
        <w:t xml:space="preserve">costs </w:t>
      </w:r>
      <w:r w:rsidR="00072CED">
        <w:rPr>
          <w:rFonts w:ascii="Calibri" w:hAnsi="Calibri" w:cs="Calibri"/>
          <w:lang w:val="en-GB"/>
        </w:rPr>
        <w:t>when faced with decisions about how to reduce</w:t>
      </w:r>
      <w:r w:rsidRPr="00365502">
        <w:rPr>
          <w:rFonts w:ascii="Calibri" w:hAnsi="Calibri" w:cs="Calibri"/>
          <w:lang w:val="en-GB"/>
        </w:rPr>
        <w:t xml:space="preserve"> </w:t>
      </w:r>
      <w:r w:rsidR="00072CED">
        <w:rPr>
          <w:rFonts w:ascii="Calibri" w:hAnsi="Calibri" w:cs="Calibri"/>
          <w:lang w:val="en-GB"/>
        </w:rPr>
        <w:t>individual carbon emissions</w:t>
      </w:r>
      <w:r w:rsidR="001616DB">
        <w:rPr>
          <w:rFonts w:ascii="Calibri" w:hAnsi="Calibri" w:cs="Calibri"/>
          <w:lang w:val="en-GB"/>
        </w:rPr>
        <w:t>.</w:t>
      </w:r>
      <w:r w:rsidR="00CB15FB">
        <w:rPr>
          <w:rFonts w:ascii="Calibri" w:hAnsi="Calibri" w:cs="Calibri"/>
          <w:lang w:val="en-US"/>
        </w:rPr>
        <w:t xml:space="preserve"> </w:t>
      </w:r>
      <w:r w:rsidR="00C37480">
        <w:rPr>
          <w:rFonts w:ascii="Calibri" w:hAnsi="Calibri" w:cs="Calibri"/>
          <w:lang w:val="en-US"/>
        </w:rPr>
        <w:t>As</w:t>
      </w:r>
      <w:r w:rsidR="00072CED">
        <w:rPr>
          <w:rFonts w:ascii="Calibri" w:hAnsi="Calibri" w:cs="Calibri"/>
          <w:lang w:val="en-GB"/>
        </w:rPr>
        <w:t xml:space="preserve"> individual emission reductions will become </w:t>
      </w:r>
      <w:r w:rsidR="002C2298">
        <w:rPr>
          <w:rFonts w:ascii="Calibri" w:hAnsi="Calibri" w:cs="Calibri"/>
          <w:lang w:val="en-GB"/>
        </w:rPr>
        <w:t>inevitable</w:t>
      </w:r>
      <w:r w:rsidR="00274680">
        <w:rPr>
          <w:rFonts w:ascii="Calibri" w:hAnsi="Calibri" w:cs="Calibri"/>
          <w:lang w:val="en-US"/>
        </w:rPr>
        <w:t>,</w:t>
      </w:r>
      <w:r w:rsidR="00503AD7">
        <w:rPr>
          <w:rFonts w:ascii="Calibri" w:hAnsi="Calibri" w:cs="Calibri"/>
          <w:lang w:val="en-US"/>
        </w:rPr>
        <w:t xml:space="preserve"> </w:t>
      </w:r>
      <w:r w:rsidR="00274680">
        <w:rPr>
          <w:rFonts w:ascii="Calibri" w:hAnsi="Calibri" w:cs="Calibri"/>
          <w:lang w:val="en-US"/>
        </w:rPr>
        <w:t>i</w:t>
      </w:r>
      <w:r w:rsidR="00B80382">
        <w:rPr>
          <w:rFonts w:ascii="Calibri" w:hAnsi="Calibri" w:cs="Calibri"/>
          <w:lang w:val="en-US"/>
        </w:rPr>
        <w:t xml:space="preserve">t </w:t>
      </w:r>
      <w:r w:rsidR="00072CED">
        <w:rPr>
          <w:rFonts w:ascii="Calibri" w:hAnsi="Calibri" w:cs="Calibri"/>
          <w:lang w:val="en-US"/>
        </w:rPr>
        <w:t xml:space="preserve">is </w:t>
      </w:r>
      <w:r w:rsidR="00274680">
        <w:rPr>
          <w:rFonts w:ascii="Calibri" w:hAnsi="Calibri" w:cs="Calibri"/>
          <w:lang w:val="en-US"/>
        </w:rPr>
        <w:t xml:space="preserve">imperative </w:t>
      </w:r>
      <w:r w:rsidR="00C37480">
        <w:rPr>
          <w:rFonts w:ascii="Calibri" w:hAnsi="Calibri" w:cs="Calibri"/>
          <w:lang w:val="en-US"/>
        </w:rPr>
        <w:t>for policymakers to better understand</w:t>
      </w:r>
      <w:r w:rsidR="00274680">
        <w:rPr>
          <w:rFonts w:ascii="Calibri" w:hAnsi="Calibri" w:cs="Calibri"/>
          <w:lang w:val="en-US"/>
        </w:rPr>
        <w:t xml:space="preserve"> </w:t>
      </w:r>
      <w:r w:rsidR="00C37480">
        <w:rPr>
          <w:rFonts w:ascii="Calibri" w:hAnsi="Calibri" w:cs="Calibri"/>
          <w:lang w:val="en-US"/>
        </w:rPr>
        <w:t xml:space="preserve">the feasibility of </w:t>
      </w:r>
      <w:r w:rsidR="00E752A8">
        <w:rPr>
          <w:rFonts w:ascii="Calibri" w:hAnsi="Calibri" w:cs="Calibri"/>
          <w:lang w:val="en-US"/>
        </w:rPr>
        <w:t xml:space="preserve">individual adaptation </w:t>
      </w:r>
      <w:r w:rsidR="00C37480">
        <w:rPr>
          <w:rFonts w:ascii="Calibri" w:hAnsi="Calibri" w:cs="Calibri"/>
          <w:lang w:val="en-US"/>
        </w:rPr>
        <w:t>options in order to develop policy instruments that will effectively foster changes, as well as provide support where such changes pose</w:t>
      </w:r>
      <w:r w:rsidR="00E752A8">
        <w:rPr>
          <w:rFonts w:ascii="Calibri" w:hAnsi="Calibri" w:cs="Calibri"/>
          <w:lang w:val="en-US"/>
        </w:rPr>
        <w:t xml:space="preserve"> </w:t>
      </w:r>
      <w:r w:rsidR="003679DA">
        <w:rPr>
          <w:rFonts w:ascii="Calibri" w:hAnsi="Calibri" w:cs="Calibri"/>
          <w:lang w:val="en-US"/>
        </w:rPr>
        <w:t>unfavorable</w:t>
      </w:r>
      <w:r w:rsidR="00E752A8">
        <w:rPr>
          <w:rFonts w:ascii="Calibri" w:hAnsi="Calibri" w:cs="Calibri"/>
          <w:lang w:val="en-US"/>
        </w:rPr>
        <w:t xml:space="preserve"> </w:t>
      </w:r>
      <w:r w:rsidR="002A21E5">
        <w:rPr>
          <w:rFonts w:ascii="Calibri" w:hAnsi="Calibri" w:cs="Calibri"/>
          <w:lang w:val="en-US"/>
        </w:rPr>
        <w:t>distributional outcomes</w:t>
      </w:r>
      <w:r w:rsidR="00072CED">
        <w:rPr>
          <w:rFonts w:ascii="Calibri" w:hAnsi="Calibri" w:cs="Calibri"/>
          <w:lang w:val="en-US"/>
        </w:rPr>
        <w:t xml:space="preserve">. </w:t>
      </w:r>
      <w:r w:rsidR="003679DA">
        <w:rPr>
          <w:rFonts w:ascii="Calibri" w:hAnsi="Calibri" w:cs="Calibri"/>
          <w:lang w:val="en-GB"/>
        </w:rPr>
        <w:t xml:space="preserve">Accordingly, this paper investigates the following: </w:t>
      </w:r>
      <w:r w:rsidR="0076153B">
        <w:rPr>
          <w:rFonts w:ascii="Calibri" w:hAnsi="Calibri" w:cs="Calibri"/>
          <w:lang w:val="en-GB"/>
        </w:rPr>
        <w:t xml:space="preserve">when tasked with reducing their </w:t>
      </w:r>
      <w:r w:rsidR="0076153B" w:rsidRPr="00365502">
        <w:rPr>
          <w:rFonts w:ascii="Calibri" w:hAnsi="Calibri" w:cs="Calibri"/>
          <w:lang w:val="en-GB"/>
        </w:rPr>
        <w:t>personal carbon emissions</w:t>
      </w:r>
      <w:r w:rsidR="0076153B">
        <w:rPr>
          <w:rFonts w:ascii="Calibri" w:hAnsi="Calibri" w:cs="Calibri"/>
          <w:lang w:val="en-GB"/>
        </w:rPr>
        <w:t xml:space="preserve"> to a level that is compatible with net-zero</w:t>
      </w:r>
      <w:r w:rsidR="0076153B" w:rsidRPr="005402D5">
        <w:rPr>
          <w:rFonts w:ascii="Calibri" w:hAnsi="Calibri" w:cs="Calibri"/>
          <w:lang w:val="en-US"/>
        </w:rPr>
        <w:t xml:space="preserve"> goals</w:t>
      </w:r>
      <w:r w:rsidR="0076153B">
        <w:rPr>
          <w:rFonts w:ascii="Calibri" w:hAnsi="Calibri" w:cs="Calibri"/>
          <w:lang w:val="en-US"/>
        </w:rPr>
        <w:t xml:space="preserve">, how do people trade off </w:t>
      </w:r>
      <w:r w:rsidR="003517D1" w:rsidRPr="00365502">
        <w:rPr>
          <w:rFonts w:ascii="Calibri" w:hAnsi="Calibri" w:cs="Calibri"/>
          <w:lang w:val="en-GB"/>
        </w:rPr>
        <w:t>behavioural</w:t>
      </w:r>
      <w:r w:rsidR="0096265E" w:rsidRPr="00365502">
        <w:rPr>
          <w:rFonts w:ascii="Calibri" w:hAnsi="Calibri" w:cs="Calibri"/>
          <w:lang w:val="en-GB"/>
        </w:rPr>
        <w:t xml:space="preserve"> adaptations</w:t>
      </w:r>
      <w:r w:rsidR="00CB15FB">
        <w:rPr>
          <w:rFonts w:ascii="Calibri" w:hAnsi="Calibri" w:cs="Calibri"/>
          <w:lang w:val="en-GB"/>
        </w:rPr>
        <w:t xml:space="preserve"> and lifestyle changes</w:t>
      </w:r>
      <w:r w:rsidR="0076153B">
        <w:rPr>
          <w:rFonts w:ascii="Calibri" w:hAnsi="Calibri" w:cs="Calibri"/>
          <w:lang w:val="en-GB"/>
        </w:rPr>
        <w:t xml:space="preserve"> with their related cost implications?</w:t>
      </w:r>
      <w:r w:rsidR="0096265E" w:rsidRPr="00365502">
        <w:rPr>
          <w:rFonts w:ascii="Calibri" w:hAnsi="Calibri" w:cs="Calibri"/>
          <w:lang w:val="en-GB"/>
        </w:rPr>
        <w:t xml:space="preserve"> </w:t>
      </w:r>
      <w:r w:rsidR="0076153B">
        <w:rPr>
          <w:rFonts w:ascii="Calibri" w:hAnsi="Calibri" w:cs="Calibri"/>
          <w:lang w:val="en-GB"/>
        </w:rPr>
        <w:t>H</w:t>
      </w:r>
      <w:r w:rsidR="00DE2BB9" w:rsidRPr="00B80382">
        <w:rPr>
          <w:rFonts w:ascii="Calibri" w:hAnsi="Calibri" w:cs="Calibri"/>
          <w:lang w:val="en-GB"/>
        </w:rPr>
        <w:t xml:space="preserve">ow </w:t>
      </w:r>
      <w:r w:rsidR="0076153B">
        <w:rPr>
          <w:rFonts w:ascii="Calibri" w:hAnsi="Calibri" w:cs="Calibri"/>
          <w:lang w:val="en-GB"/>
        </w:rPr>
        <w:t xml:space="preserve">are these </w:t>
      </w:r>
      <w:r w:rsidR="00E33C99">
        <w:rPr>
          <w:rFonts w:ascii="Calibri" w:hAnsi="Calibri" w:cs="Calibri"/>
          <w:lang w:val="en-GB"/>
        </w:rPr>
        <w:t>trade-offs</w:t>
      </w:r>
      <w:r w:rsidR="0076153B">
        <w:rPr>
          <w:rFonts w:ascii="Calibri" w:hAnsi="Calibri" w:cs="Calibri"/>
          <w:lang w:val="en-GB"/>
        </w:rPr>
        <w:t xml:space="preserve"> conditioned</w:t>
      </w:r>
      <w:r w:rsidR="005824A0" w:rsidRPr="00B80382">
        <w:rPr>
          <w:rFonts w:ascii="Calibri" w:hAnsi="Calibri" w:cs="Calibri"/>
          <w:lang w:val="en-GB"/>
        </w:rPr>
        <w:t xml:space="preserve"> by </w:t>
      </w:r>
      <w:r w:rsidR="0076153B">
        <w:rPr>
          <w:rFonts w:ascii="Calibri" w:hAnsi="Calibri" w:cs="Calibri"/>
          <w:lang w:val="en-GB"/>
        </w:rPr>
        <w:t>individual capacities to change</w:t>
      </w:r>
      <w:r w:rsidR="005824A0" w:rsidRPr="00B80382">
        <w:rPr>
          <w:rFonts w:ascii="Calibri" w:hAnsi="Calibri" w:cs="Calibri"/>
          <w:lang w:val="en-GB"/>
        </w:rPr>
        <w:t xml:space="preserve"> and </w:t>
      </w:r>
      <w:r w:rsidR="00C37480">
        <w:rPr>
          <w:rFonts w:ascii="Calibri" w:hAnsi="Calibri" w:cs="Calibri"/>
          <w:lang w:val="en-GB"/>
        </w:rPr>
        <w:t>attitudinal priors</w:t>
      </w:r>
      <w:r w:rsidR="003679DA">
        <w:rPr>
          <w:rFonts w:ascii="Calibri" w:hAnsi="Calibri" w:cs="Calibri"/>
          <w:lang w:val="en-GB"/>
        </w:rPr>
        <w:t>?</w:t>
      </w:r>
    </w:p>
    <w:p w14:paraId="40F30041" w14:textId="77777777" w:rsidR="00B16A41" w:rsidRPr="00365502" w:rsidRDefault="00B16A41" w:rsidP="00B16A41">
      <w:pPr>
        <w:spacing w:line="276" w:lineRule="auto"/>
        <w:jc w:val="both"/>
        <w:rPr>
          <w:rFonts w:ascii="Calibri" w:hAnsi="Calibri" w:cs="Calibri"/>
          <w:lang w:val="en-GB"/>
        </w:rPr>
      </w:pPr>
    </w:p>
    <w:p w14:paraId="12FF75EA" w14:textId="04F8501B" w:rsidR="003F2AAE" w:rsidRPr="00F377CD" w:rsidRDefault="00224BAD" w:rsidP="00224BAD">
      <w:pPr>
        <w:rPr>
          <w:rFonts w:ascii="Calibri" w:hAnsi="Calibri" w:cs="Calibri"/>
          <w:b/>
          <w:bCs/>
          <w:color w:val="FF0000"/>
          <w:u w:val="single"/>
          <w:lang w:val="en-GB"/>
        </w:rPr>
      </w:pPr>
      <w:r w:rsidRPr="00F377CD">
        <w:rPr>
          <w:rFonts w:ascii="Calibri" w:hAnsi="Calibri" w:cs="Calibri"/>
          <w:b/>
          <w:bCs/>
          <w:color w:val="FF0000"/>
          <w:u w:val="single"/>
          <w:lang w:val="en-GB"/>
        </w:rPr>
        <w:t>Method</w:t>
      </w:r>
      <w:r w:rsidR="008E036A" w:rsidRPr="00F377CD">
        <w:rPr>
          <w:rFonts w:ascii="Calibri" w:hAnsi="Calibri" w:cs="Calibri"/>
          <w:b/>
          <w:bCs/>
          <w:color w:val="FF0000"/>
          <w:u w:val="single"/>
          <w:lang w:val="en-GB"/>
        </w:rPr>
        <w:t xml:space="preserve"> (2</w:t>
      </w:r>
      <w:r w:rsidR="00962BA0" w:rsidRPr="00F377CD">
        <w:rPr>
          <w:rFonts w:ascii="Calibri" w:hAnsi="Calibri" w:cs="Calibri"/>
          <w:b/>
          <w:bCs/>
          <w:color w:val="FF0000"/>
          <w:u w:val="single"/>
          <w:lang w:val="en-GB"/>
        </w:rPr>
        <w:t>5</w:t>
      </w:r>
      <w:r w:rsidR="008E036A" w:rsidRPr="00F377CD">
        <w:rPr>
          <w:rFonts w:ascii="Calibri" w:hAnsi="Calibri" w:cs="Calibri"/>
          <w:b/>
          <w:bCs/>
          <w:color w:val="FF0000"/>
          <w:u w:val="single"/>
          <w:lang w:val="en-GB"/>
        </w:rPr>
        <w:t>0)</w:t>
      </w:r>
    </w:p>
    <w:p w14:paraId="73BBF0E6" w14:textId="5BE35A06" w:rsidR="00D84EDC" w:rsidRPr="00365502" w:rsidRDefault="003F2AAE" w:rsidP="00D84EDC">
      <w:pPr>
        <w:spacing w:line="276" w:lineRule="auto"/>
        <w:jc w:val="both"/>
        <w:rPr>
          <w:rFonts w:ascii="Calibri" w:hAnsi="Calibri" w:cs="Calibri"/>
          <w:lang w:val="en-GB"/>
        </w:rPr>
      </w:pPr>
      <w:r w:rsidRPr="00365502">
        <w:rPr>
          <w:rFonts w:ascii="Calibri" w:hAnsi="Calibri" w:cs="Calibri"/>
          <w:lang w:val="en-GB"/>
        </w:rPr>
        <w:t xml:space="preserve">We study </w:t>
      </w:r>
      <w:r w:rsidR="00974223" w:rsidRPr="00365502">
        <w:rPr>
          <w:rFonts w:ascii="Calibri" w:hAnsi="Calibri" w:cs="Calibri"/>
          <w:lang w:val="en-GB"/>
        </w:rPr>
        <w:t>th</w:t>
      </w:r>
      <w:r w:rsidR="00613ADE">
        <w:rPr>
          <w:rFonts w:ascii="Calibri" w:hAnsi="Calibri" w:cs="Calibri"/>
          <w:lang w:val="en-GB"/>
        </w:rPr>
        <w:t>is</w:t>
      </w:r>
      <w:r w:rsidR="00974223" w:rsidRPr="00365502">
        <w:rPr>
          <w:rFonts w:ascii="Calibri" w:hAnsi="Calibri" w:cs="Calibri"/>
          <w:lang w:val="en-GB"/>
        </w:rPr>
        <w:t xml:space="preserve"> </w:t>
      </w:r>
      <w:r w:rsidRPr="00365502">
        <w:rPr>
          <w:rFonts w:ascii="Calibri" w:hAnsi="Calibri" w:cs="Calibri"/>
          <w:lang w:val="en-GB"/>
        </w:rPr>
        <w:t xml:space="preserve">question by </w:t>
      </w:r>
      <w:r w:rsidR="00C2205E">
        <w:rPr>
          <w:rFonts w:ascii="Calibri" w:hAnsi="Calibri" w:cs="Calibri"/>
          <w:lang w:val="en-GB"/>
        </w:rPr>
        <w:t>developing</w:t>
      </w:r>
      <w:r w:rsidR="00C2205E" w:rsidRPr="00365502">
        <w:rPr>
          <w:rFonts w:ascii="Calibri" w:hAnsi="Calibri" w:cs="Calibri"/>
          <w:lang w:val="en-GB"/>
        </w:rPr>
        <w:t xml:space="preserve"> </w:t>
      </w:r>
      <w:r w:rsidR="00C2205E">
        <w:rPr>
          <w:rFonts w:ascii="Calibri" w:hAnsi="Calibri" w:cs="Calibri"/>
          <w:lang w:val="en-GB"/>
        </w:rPr>
        <w:t>a</w:t>
      </w:r>
      <w:r w:rsidR="00477C11">
        <w:rPr>
          <w:rFonts w:ascii="Calibri" w:hAnsi="Calibri" w:cs="Calibri"/>
          <w:lang w:val="en-GB"/>
        </w:rPr>
        <w:t xml:space="preserve"> </w:t>
      </w:r>
      <w:r w:rsidR="00974223" w:rsidRPr="00365502">
        <w:rPr>
          <w:rFonts w:ascii="Calibri" w:hAnsi="Calibri" w:cs="Calibri"/>
          <w:lang w:val="en-GB"/>
        </w:rPr>
        <w:t>priority evaluator</w:t>
      </w:r>
      <w:r w:rsidR="00C2205E">
        <w:rPr>
          <w:rFonts w:ascii="Calibri" w:hAnsi="Calibri" w:cs="Calibri"/>
          <w:lang w:val="en-GB"/>
        </w:rPr>
        <w:t>-based methodology:</w:t>
      </w:r>
      <w:r w:rsidR="00974223" w:rsidRPr="00365502">
        <w:rPr>
          <w:rFonts w:ascii="Calibri" w:hAnsi="Calibri" w:cs="Calibri"/>
          <w:lang w:val="en-GB"/>
        </w:rPr>
        <w:t xml:space="preserve"> a highly individualized</w:t>
      </w:r>
      <w:r w:rsidR="00577FDA">
        <w:rPr>
          <w:rFonts w:ascii="Calibri" w:hAnsi="Calibri" w:cs="Calibri"/>
          <w:lang w:val="en-GB"/>
        </w:rPr>
        <w:t xml:space="preserve"> and</w:t>
      </w:r>
      <w:r w:rsidR="00974223" w:rsidRPr="00365502">
        <w:rPr>
          <w:rFonts w:ascii="Calibri" w:hAnsi="Calibri" w:cs="Calibri"/>
          <w:lang w:val="en-GB"/>
        </w:rPr>
        <w:t xml:space="preserve"> interactive choice </w:t>
      </w:r>
      <w:r w:rsidR="001C5843">
        <w:rPr>
          <w:rFonts w:ascii="Calibri" w:hAnsi="Calibri" w:cs="Calibri"/>
          <w:lang w:val="en-GB"/>
        </w:rPr>
        <w:t>task</w:t>
      </w:r>
      <w:r w:rsidR="00974223" w:rsidRPr="00365502">
        <w:rPr>
          <w:rFonts w:ascii="Calibri" w:hAnsi="Calibri" w:cs="Calibri"/>
          <w:lang w:val="en-GB"/>
        </w:rPr>
        <w:t xml:space="preserve"> that allows each respondent to </w:t>
      </w:r>
      <w:r w:rsidR="00C2205E">
        <w:rPr>
          <w:rFonts w:ascii="Calibri" w:hAnsi="Calibri" w:cs="Calibri"/>
          <w:lang w:val="en-GB"/>
        </w:rPr>
        <w:t>develop</w:t>
      </w:r>
      <w:r w:rsidR="00974223" w:rsidRPr="00365502">
        <w:rPr>
          <w:rFonts w:ascii="Calibri" w:hAnsi="Calibri" w:cs="Calibri"/>
          <w:lang w:val="en-GB"/>
        </w:rPr>
        <w:t xml:space="preserve"> </w:t>
      </w:r>
      <w:ins w:id="2" w:author="Florian Lichtin" w:date="2023-10-16T16:22:00Z">
        <w:r w:rsidR="00CE5A06">
          <w:rPr>
            <w:rFonts w:ascii="Calibri" w:hAnsi="Calibri" w:cs="Calibri"/>
            <w:lang w:val="en-GB"/>
          </w:rPr>
          <w:t xml:space="preserve">a set </w:t>
        </w:r>
      </w:ins>
      <w:r w:rsidR="00974223" w:rsidRPr="00365502">
        <w:rPr>
          <w:rFonts w:ascii="Calibri" w:hAnsi="Calibri" w:cs="Calibri"/>
          <w:lang w:val="en-GB"/>
        </w:rPr>
        <w:t xml:space="preserve">of </w:t>
      </w:r>
      <w:r w:rsidR="007C68DE" w:rsidRPr="00365502">
        <w:rPr>
          <w:rFonts w:ascii="Calibri" w:hAnsi="Calibri" w:cs="Calibri"/>
          <w:lang w:val="en-GB"/>
        </w:rPr>
        <w:t>behavioural</w:t>
      </w:r>
      <w:r w:rsidR="00974223" w:rsidRPr="00365502">
        <w:rPr>
          <w:rFonts w:ascii="Calibri" w:hAnsi="Calibri" w:cs="Calibri"/>
          <w:lang w:val="en-GB"/>
        </w:rPr>
        <w:t xml:space="preserve"> adaptations and mitigation </w:t>
      </w:r>
      <w:r w:rsidR="00C2205E">
        <w:rPr>
          <w:rFonts w:ascii="Calibri" w:hAnsi="Calibri" w:cs="Calibri"/>
          <w:lang w:val="en-GB"/>
        </w:rPr>
        <w:t>pathways</w:t>
      </w:r>
      <w:r w:rsidR="00974223" w:rsidRPr="00365502">
        <w:rPr>
          <w:rFonts w:ascii="Calibri" w:hAnsi="Calibri" w:cs="Calibri"/>
          <w:lang w:val="en-GB"/>
        </w:rPr>
        <w:t xml:space="preserve"> to reach </w:t>
      </w:r>
      <w:r w:rsidR="00204065">
        <w:rPr>
          <w:rFonts w:ascii="Calibri" w:hAnsi="Calibri" w:cs="Calibri"/>
          <w:lang w:val="en-GB"/>
        </w:rPr>
        <w:t>a perso</w:t>
      </w:r>
      <w:r w:rsidR="002673FF">
        <w:rPr>
          <w:rFonts w:ascii="Calibri" w:hAnsi="Calibri" w:cs="Calibri"/>
          <w:lang w:val="en-GB"/>
        </w:rPr>
        <w:t>n</w:t>
      </w:r>
      <w:r w:rsidR="00204065">
        <w:rPr>
          <w:rFonts w:ascii="Calibri" w:hAnsi="Calibri" w:cs="Calibri"/>
          <w:lang w:val="en-GB"/>
        </w:rPr>
        <w:t>alized</w:t>
      </w:r>
      <w:r w:rsidR="00974223" w:rsidRPr="00365502">
        <w:rPr>
          <w:rFonts w:ascii="Calibri" w:hAnsi="Calibri" w:cs="Calibri"/>
          <w:lang w:val="en-GB"/>
        </w:rPr>
        <w:t xml:space="preserve"> carbon emission reduction target</w:t>
      </w:r>
      <w:r w:rsidR="00B15A73" w:rsidRPr="00365502">
        <w:rPr>
          <w:rFonts w:ascii="Calibri" w:hAnsi="Calibri" w:cs="Calibri"/>
          <w:lang w:val="en-GB"/>
        </w:rPr>
        <w:t xml:space="preserve"> </w:t>
      </w:r>
      <w:r w:rsidR="00B15A73" w:rsidRPr="00365502">
        <w:rPr>
          <w:rFonts w:ascii="Calibri" w:hAnsi="Calibri" w:cs="Calibri"/>
          <w:lang w:val="en-GB"/>
        </w:rPr>
        <w:fldChar w:fldCharType="begin" w:fldLock="1"/>
      </w:r>
      <w:r w:rsidR="00552D10">
        <w:rPr>
          <w:rFonts w:ascii="Calibri" w:hAnsi="Calibri" w:cs="Calibri"/>
          <w:lang w:val="en-GB"/>
        </w:rPr>
        <w:instrText>ADDIN CSL_CITATION {"citationItems":[{"id":"ITEM-1","itemData":{"DOI":"10.3929/ethz-a-010594497","abstract":"This thesis analyses decision modelling and behaviour on a household level regarding energy consumption in housing and transportation, fleet choice in the case of high fuel prices and household expenditures. For this research three different data sets were used: A) A data set about total energy consumption from a survey including Stated Preference experiments about long term investment decisions in energy saving technology and a Priority Evaluator experiment about total energy consumption ,conducted among home-owners in the canton of Zurich. B) A data set about fleet choice from a survey including Stated Preference experiments for high fuel prices, conducted among car owners in Switzerland. C) The Swiss National Income and Expenditure Survey reporting all incomes and expenditures for a representative sample of Swiss households for the duration of one month. This data set covers the years between 2001 and 2008. The methodologies used were, next to standard descriptive statistics, Multinomial Logit Models (MNL) to model long term investment decisions, Multiple Discrete-Continuous Extreme Value model (MDCEV) to model total energy consumption and fleet choice and linear last square regressions to model household expenditure categories. In addition to the modelling, the results from the MDCEV models were analysed regarding residuals and accuracy of model implementation. Results of the analyses showed that total energy consumption was very difficult to model and produced unreliable results. Long term investments in energy saving technology as well as the change to cleaner, less fuel consuming cars, are preferred over a change in energy consuming behaviour when fuel prices are substantially higher. Linear regression models showed that household budget expenditures are very individual and reveal very few interdependencies. The categories which are most predictable are savings and food while the least predictable are public transportation and housing rent and mortgage interest payments.","author":[{"dropping-particle":"","family":"Jäggi","given":"Boris","non-dropping-particle":"","parse-names":false,"suffix":""}],"id":"ITEM-1","issued":{"date-parts":[["2015"]]},"title":"Decision Modeling on the Household Level for Energy, Fleet Choice and Expenditure","type":"thesis"},"uris":["http://www.mendeley.com/documents/?uuid=39ee4f7c-0fa4-42a6-a682-93a93560b155"]}],"mendeley":{"formattedCitation":"(Jäggi, 2015)","plainTextFormattedCitation":"(Jäggi, 2015)","previouslyFormattedCitation":"(Jäggi, 2015)"},"properties":{"noteIndex":0},"schema":"https://github.com/citation-style-language/schema/raw/master/csl-citation.json"}</w:instrText>
      </w:r>
      <w:r w:rsidR="00B15A73" w:rsidRPr="00365502">
        <w:rPr>
          <w:rFonts w:ascii="Calibri" w:hAnsi="Calibri" w:cs="Calibri"/>
          <w:lang w:val="en-GB"/>
        </w:rPr>
        <w:fldChar w:fldCharType="separate"/>
      </w:r>
      <w:r w:rsidR="00B15A73" w:rsidRPr="00365502">
        <w:rPr>
          <w:rFonts w:ascii="Calibri" w:hAnsi="Calibri" w:cs="Calibri"/>
          <w:noProof/>
          <w:lang w:val="en-GB"/>
        </w:rPr>
        <w:t>(Jäggi, 2015)</w:t>
      </w:r>
      <w:r w:rsidR="00B15A73" w:rsidRPr="00365502">
        <w:rPr>
          <w:rFonts w:ascii="Calibri" w:hAnsi="Calibri" w:cs="Calibri"/>
          <w:lang w:val="en-GB"/>
        </w:rPr>
        <w:fldChar w:fldCharType="end"/>
      </w:r>
      <w:r w:rsidR="00974223" w:rsidRPr="00365502">
        <w:rPr>
          <w:rFonts w:ascii="Calibri" w:hAnsi="Calibri" w:cs="Calibri"/>
          <w:lang w:val="en-GB"/>
        </w:rPr>
        <w:t xml:space="preserve">. </w:t>
      </w:r>
      <w:r w:rsidR="001C5843">
        <w:rPr>
          <w:rFonts w:ascii="Calibri" w:hAnsi="Calibri" w:cs="Calibri"/>
          <w:lang w:val="en-GB"/>
        </w:rPr>
        <w:t>The priority evaluator</w:t>
      </w:r>
      <w:r w:rsidR="00477C11" w:rsidRPr="00365502">
        <w:rPr>
          <w:rFonts w:ascii="Calibri" w:hAnsi="Calibri" w:cs="Calibri"/>
          <w:lang w:val="en-GB"/>
        </w:rPr>
        <w:t xml:space="preserve"> </w:t>
      </w:r>
      <w:r w:rsidR="00477C11">
        <w:rPr>
          <w:rFonts w:ascii="Calibri" w:hAnsi="Calibri" w:cs="Calibri"/>
          <w:lang w:val="en-GB"/>
        </w:rPr>
        <w:t xml:space="preserve">was </w:t>
      </w:r>
      <w:r w:rsidR="00477C11" w:rsidRPr="00365502">
        <w:rPr>
          <w:rFonts w:ascii="Calibri" w:hAnsi="Calibri" w:cs="Calibri"/>
          <w:lang w:val="en-GB"/>
        </w:rPr>
        <w:t xml:space="preserve">fielded </w:t>
      </w:r>
      <w:r w:rsidR="00B86515">
        <w:rPr>
          <w:rFonts w:ascii="Calibri" w:hAnsi="Calibri" w:cs="Calibri"/>
          <w:lang w:val="en-GB"/>
        </w:rPr>
        <w:t xml:space="preserve">in an online survey </w:t>
      </w:r>
      <w:r w:rsidR="00477C11" w:rsidRPr="00365502">
        <w:rPr>
          <w:rFonts w:ascii="Calibri" w:hAnsi="Calibri" w:cs="Calibri"/>
          <w:lang w:val="en-GB"/>
        </w:rPr>
        <w:t xml:space="preserve">amongst </w:t>
      </w:r>
      <w:r w:rsidR="00477C11" w:rsidRPr="00365502">
        <w:rPr>
          <w:rFonts w:ascii="Calibri" w:hAnsi="Calibri" w:cs="Calibri"/>
          <w:lang w:val="en-GB"/>
        </w:rPr>
        <w:lastRenderedPageBreak/>
        <w:t xml:space="preserve">a population-representative sample in Switzerland (N = </w:t>
      </w:r>
      <w:r w:rsidR="00477C11">
        <w:rPr>
          <w:rFonts w:ascii="Calibri" w:hAnsi="Calibri" w:cs="Calibri"/>
          <w:lang w:val="en-GB"/>
        </w:rPr>
        <w:t>5941</w:t>
      </w:r>
      <w:r w:rsidR="00477C11" w:rsidRPr="00365502">
        <w:rPr>
          <w:rFonts w:ascii="Calibri" w:hAnsi="Calibri" w:cs="Calibri"/>
          <w:lang w:val="en-GB"/>
        </w:rPr>
        <w:t>) in 202</w:t>
      </w:r>
      <w:r w:rsidR="00477C11">
        <w:rPr>
          <w:rFonts w:ascii="Calibri" w:hAnsi="Calibri" w:cs="Calibri"/>
          <w:lang w:val="en-GB"/>
        </w:rPr>
        <w:t>2</w:t>
      </w:r>
      <w:r w:rsidR="00477C11" w:rsidRPr="00365502">
        <w:rPr>
          <w:rFonts w:ascii="Calibri" w:hAnsi="Calibri" w:cs="Calibri"/>
          <w:lang w:val="en-GB"/>
        </w:rPr>
        <w:t>.</w:t>
      </w:r>
      <w:r w:rsidR="00E33623">
        <w:rPr>
          <w:rFonts w:ascii="Calibri" w:hAnsi="Calibri" w:cs="Calibri"/>
          <w:lang w:val="en-GB"/>
        </w:rPr>
        <w:t xml:space="preserve"> </w:t>
      </w:r>
      <w:r w:rsidR="00C2205E">
        <w:rPr>
          <w:rFonts w:ascii="Calibri" w:hAnsi="Calibri" w:cs="Calibri"/>
          <w:lang w:val="en-GB"/>
        </w:rPr>
        <w:t>First</w:t>
      </w:r>
      <w:r w:rsidR="00394E9C">
        <w:rPr>
          <w:rFonts w:ascii="Calibri" w:hAnsi="Calibri" w:cs="Calibri"/>
          <w:lang w:val="en-GB"/>
        </w:rPr>
        <w:t xml:space="preserve">, </w:t>
      </w:r>
      <w:r w:rsidR="00EB6032" w:rsidRPr="00365502">
        <w:rPr>
          <w:rFonts w:ascii="Calibri" w:hAnsi="Calibri" w:cs="Calibri"/>
          <w:lang w:val="en-GB"/>
        </w:rPr>
        <w:t>respondents</w:t>
      </w:r>
      <w:r w:rsidR="00D476CA">
        <w:rPr>
          <w:rFonts w:ascii="Calibri" w:hAnsi="Calibri" w:cs="Calibri"/>
          <w:lang w:val="en-GB"/>
        </w:rPr>
        <w:t xml:space="preserve"> are</w:t>
      </w:r>
      <w:r w:rsidR="00394E9C">
        <w:rPr>
          <w:rFonts w:ascii="Calibri" w:hAnsi="Calibri" w:cs="Calibri"/>
          <w:lang w:val="en-GB"/>
        </w:rPr>
        <w:t xml:space="preserve"> asked </w:t>
      </w:r>
      <w:r w:rsidR="00EB6032" w:rsidRPr="00365502">
        <w:rPr>
          <w:rFonts w:ascii="Calibri" w:hAnsi="Calibri" w:cs="Calibri"/>
          <w:lang w:val="en-GB"/>
        </w:rPr>
        <w:t xml:space="preserve">about their CO2-relevant </w:t>
      </w:r>
      <w:r w:rsidR="00567587" w:rsidRPr="00365502">
        <w:rPr>
          <w:rFonts w:ascii="Calibri" w:hAnsi="Calibri" w:cs="Calibri"/>
          <w:lang w:val="en-GB"/>
        </w:rPr>
        <w:t>behaviours</w:t>
      </w:r>
      <w:r w:rsidR="00C2205E">
        <w:rPr>
          <w:rFonts w:ascii="Calibri" w:hAnsi="Calibri" w:cs="Calibri"/>
          <w:lang w:val="en-GB"/>
        </w:rPr>
        <w:t xml:space="preserve"> and living conditions</w:t>
      </w:r>
      <w:r w:rsidR="00445EAA">
        <w:rPr>
          <w:rFonts w:ascii="Calibri" w:hAnsi="Calibri" w:cs="Calibri"/>
          <w:lang w:val="en-GB"/>
        </w:rPr>
        <w:t xml:space="preserve"> </w:t>
      </w:r>
      <w:r w:rsidR="00C2205E">
        <w:rPr>
          <w:rFonts w:ascii="Calibri" w:hAnsi="Calibri" w:cs="Calibri"/>
          <w:lang w:val="en-GB"/>
        </w:rPr>
        <w:t>(carbon calculator).  These responses</w:t>
      </w:r>
      <w:r w:rsidR="00EB6032" w:rsidRPr="00365502">
        <w:rPr>
          <w:rFonts w:ascii="Calibri" w:hAnsi="Calibri" w:cs="Calibri"/>
          <w:lang w:val="en-GB"/>
        </w:rPr>
        <w:t xml:space="preserve"> </w:t>
      </w:r>
      <w:r w:rsidR="00C2205E">
        <w:rPr>
          <w:rFonts w:ascii="Calibri" w:hAnsi="Calibri" w:cs="Calibri"/>
          <w:lang w:val="en-GB"/>
        </w:rPr>
        <w:t xml:space="preserve">are utilized </w:t>
      </w:r>
      <w:r w:rsidR="00EB6032" w:rsidRPr="00365502">
        <w:rPr>
          <w:rFonts w:ascii="Calibri" w:hAnsi="Calibri" w:cs="Calibri"/>
          <w:lang w:val="en-GB"/>
        </w:rPr>
        <w:t xml:space="preserve">to calculate </w:t>
      </w:r>
      <w:r w:rsidR="00394E9C">
        <w:rPr>
          <w:rFonts w:ascii="Calibri" w:hAnsi="Calibri" w:cs="Calibri"/>
          <w:lang w:val="en-GB"/>
        </w:rPr>
        <w:t xml:space="preserve">each </w:t>
      </w:r>
      <w:r w:rsidR="00EB6032" w:rsidRPr="00365502">
        <w:rPr>
          <w:rFonts w:ascii="Calibri" w:hAnsi="Calibri" w:cs="Calibri"/>
          <w:lang w:val="en-GB"/>
        </w:rPr>
        <w:t>respondent</w:t>
      </w:r>
      <w:r w:rsidR="00394E9C">
        <w:rPr>
          <w:rFonts w:ascii="Calibri" w:hAnsi="Calibri" w:cs="Calibri"/>
          <w:lang w:val="en-GB"/>
        </w:rPr>
        <w:t>’</w:t>
      </w:r>
      <w:r w:rsidR="00EB6032" w:rsidRPr="00365502">
        <w:rPr>
          <w:rFonts w:ascii="Calibri" w:hAnsi="Calibri" w:cs="Calibri"/>
          <w:lang w:val="en-GB"/>
        </w:rPr>
        <w:t>s CO2 emission</w:t>
      </w:r>
      <w:r w:rsidR="00365502" w:rsidRPr="00365502">
        <w:rPr>
          <w:rFonts w:ascii="Calibri" w:hAnsi="Calibri" w:cs="Calibri"/>
          <w:lang w:val="en-GB"/>
        </w:rPr>
        <w:t xml:space="preserve"> and </w:t>
      </w:r>
      <w:r w:rsidR="00C2205E">
        <w:rPr>
          <w:rFonts w:ascii="Calibri" w:hAnsi="Calibri" w:cs="Calibri"/>
          <w:lang w:val="en-GB"/>
        </w:rPr>
        <w:t xml:space="preserve">populate </w:t>
      </w:r>
      <w:r w:rsidR="00990C1D">
        <w:rPr>
          <w:rFonts w:ascii="Calibri" w:hAnsi="Calibri" w:cs="Calibri"/>
          <w:lang w:val="en-GB"/>
        </w:rPr>
        <w:t>a</w:t>
      </w:r>
      <w:r w:rsidR="00365502" w:rsidRPr="00365502">
        <w:rPr>
          <w:rFonts w:ascii="Calibri" w:hAnsi="Calibri" w:cs="Calibri"/>
          <w:lang w:val="en-GB"/>
        </w:rPr>
        <w:t xml:space="preserve"> list of realistic adaptation options</w:t>
      </w:r>
      <w:r w:rsidR="00EB6032" w:rsidRPr="00365502">
        <w:rPr>
          <w:rFonts w:ascii="Calibri" w:hAnsi="Calibri" w:cs="Calibri"/>
          <w:lang w:val="en-GB"/>
        </w:rPr>
        <w:t>.</w:t>
      </w:r>
      <w:r w:rsidR="00365502" w:rsidRPr="00365502">
        <w:rPr>
          <w:rFonts w:ascii="Calibri" w:hAnsi="Calibri" w:cs="Calibri"/>
          <w:lang w:val="en-GB"/>
        </w:rPr>
        <w:t xml:space="preserve"> </w:t>
      </w:r>
      <w:r w:rsidR="00974223" w:rsidRPr="00365502">
        <w:rPr>
          <w:rFonts w:ascii="Calibri" w:hAnsi="Calibri" w:cs="Calibri"/>
          <w:lang w:val="en-GB"/>
        </w:rPr>
        <w:t xml:space="preserve">The dynamic nature of the digital application </w:t>
      </w:r>
      <w:r w:rsidR="00EB6032" w:rsidRPr="00365502">
        <w:rPr>
          <w:rFonts w:ascii="Calibri" w:hAnsi="Calibri" w:cs="Calibri"/>
          <w:lang w:val="en-GB"/>
        </w:rPr>
        <w:t xml:space="preserve">then </w:t>
      </w:r>
      <w:r w:rsidR="00D476CA">
        <w:rPr>
          <w:rFonts w:ascii="Calibri" w:hAnsi="Calibri" w:cs="Calibri"/>
          <w:lang w:val="en-GB"/>
        </w:rPr>
        <w:t xml:space="preserve">allows </w:t>
      </w:r>
      <w:r w:rsidR="00974223" w:rsidRPr="00365502">
        <w:rPr>
          <w:rFonts w:ascii="Calibri" w:hAnsi="Calibri" w:cs="Calibri"/>
          <w:lang w:val="en-GB"/>
        </w:rPr>
        <w:t xml:space="preserve">citizens to compare the effectiveness of </w:t>
      </w:r>
      <w:r w:rsidR="00990C1D">
        <w:rPr>
          <w:rFonts w:ascii="Calibri" w:hAnsi="Calibri" w:cs="Calibri"/>
          <w:lang w:val="en-GB"/>
        </w:rPr>
        <w:t xml:space="preserve">these </w:t>
      </w:r>
      <w:r w:rsidR="00974223" w:rsidRPr="00365502">
        <w:rPr>
          <w:rFonts w:ascii="Calibri" w:hAnsi="Calibri" w:cs="Calibri"/>
          <w:lang w:val="en-GB"/>
        </w:rPr>
        <w:t xml:space="preserve">different </w:t>
      </w:r>
      <w:r w:rsidR="007C68DE" w:rsidRPr="00365502">
        <w:rPr>
          <w:rFonts w:ascii="Calibri" w:hAnsi="Calibri" w:cs="Calibri"/>
          <w:lang w:val="en-GB"/>
        </w:rPr>
        <w:t>behavioural</w:t>
      </w:r>
      <w:r w:rsidR="00974223" w:rsidRPr="00365502">
        <w:rPr>
          <w:rFonts w:ascii="Calibri" w:hAnsi="Calibri" w:cs="Calibri"/>
          <w:lang w:val="en-GB"/>
        </w:rPr>
        <w:t xml:space="preserve"> adap</w:t>
      </w:r>
      <w:r w:rsidR="007C68DE">
        <w:rPr>
          <w:rFonts w:ascii="Calibri" w:hAnsi="Calibri" w:cs="Calibri"/>
          <w:lang w:val="en-GB"/>
        </w:rPr>
        <w:t>t</w:t>
      </w:r>
      <w:r w:rsidR="00974223" w:rsidRPr="00365502">
        <w:rPr>
          <w:rFonts w:ascii="Calibri" w:hAnsi="Calibri" w:cs="Calibri"/>
          <w:lang w:val="en-GB"/>
        </w:rPr>
        <w:t>ations</w:t>
      </w:r>
      <w:r w:rsidR="00C2205E">
        <w:rPr>
          <w:rFonts w:ascii="Calibri" w:hAnsi="Calibri" w:cs="Calibri"/>
          <w:lang w:val="en-GB"/>
        </w:rPr>
        <w:t>,</w:t>
      </w:r>
      <w:r w:rsidR="00974223" w:rsidRPr="00365502">
        <w:rPr>
          <w:rFonts w:ascii="Calibri" w:hAnsi="Calibri" w:cs="Calibri"/>
          <w:lang w:val="en-GB"/>
        </w:rPr>
        <w:t xml:space="preserve"> while at the same time</w:t>
      </w:r>
      <w:r w:rsidR="00C2205E">
        <w:rPr>
          <w:rFonts w:ascii="Calibri" w:hAnsi="Calibri" w:cs="Calibri"/>
          <w:lang w:val="en-GB"/>
        </w:rPr>
        <w:t>,</w:t>
      </w:r>
      <w:r w:rsidR="00974223" w:rsidRPr="00365502">
        <w:rPr>
          <w:rFonts w:ascii="Calibri" w:hAnsi="Calibri" w:cs="Calibri"/>
          <w:lang w:val="en-GB"/>
        </w:rPr>
        <w:t xml:space="preserve"> weigh the</w:t>
      </w:r>
      <w:r w:rsidR="00C2205E">
        <w:rPr>
          <w:rFonts w:ascii="Calibri" w:hAnsi="Calibri" w:cs="Calibri"/>
          <w:lang w:val="en-GB"/>
        </w:rPr>
        <w:t>ir choices</w:t>
      </w:r>
      <w:r w:rsidR="00974223" w:rsidRPr="00365502">
        <w:rPr>
          <w:rFonts w:ascii="Calibri" w:hAnsi="Calibri" w:cs="Calibri"/>
          <w:lang w:val="en-GB"/>
        </w:rPr>
        <w:t xml:space="preserve"> against </w:t>
      </w:r>
      <w:r w:rsidR="007C68DE" w:rsidRPr="00365502">
        <w:rPr>
          <w:rFonts w:ascii="Calibri" w:hAnsi="Calibri" w:cs="Calibri"/>
          <w:lang w:val="en-GB"/>
        </w:rPr>
        <w:t>behavioural</w:t>
      </w:r>
      <w:r w:rsidR="00974223" w:rsidRPr="00365502">
        <w:rPr>
          <w:rFonts w:ascii="Calibri" w:hAnsi="Calibri" w:cs="Calibri"/>
          <w:lang w:val="en-GB"/>
        </w:rPr>
        <w:t xml:space="preserve"> and financial cost</w:t>
      </w:r>
      <w:r w:rsidR="00C2205E">
        <w:rPr>
          <w:rFonts w:ascii="Calibri" w:hAnsi="Calibri" w:cs="Calibri"/>
          <w:lang w:val="en-GB"/>
        </w:rPr>
        <w:t xml:space="preserve"> implications. The respondents are tasked with developing a 30% reduction in their carbon emissions, and are presented with the annual (over time) and one-time purchase costs or benefits of their </w:t>
      </w:r>
      <w:r w:rsidR="00445EAA">
        <w:rPr>
          <w:rFonts w:ascii="Calibri" w:hAnsi="Calibri" w:cs="Calibri"/>
          <w:lang w:val="en-GB"/>
        </w:rPr>
        <w:t>behavioural</w:t>
      </w:r>
      <w:r w:rsidR="00C2205E">
        <w:rPr>
          <w:rFonts w:ascii="Calibri" w:hAnsi="Calibri" w:cs="Calibri"/>
          <w:lang w:val="en-GB"/>
        </w:rPr>
        <w:t xml:space="preserve"> changes</w:t>
      </w:r>
      <w:r w:rsidR="00445EAA">
        <w:rPr>
          <w:rFonts w:ascii="Calibri" w:hAnsi="Calibri" w:cs="Calibri"/>
          <w:lang w:val="en-GB"/>
        </w:rPr>
        <w:t xml:space="preserve"> </w:t>
      </w:r>
      <w:r w:rsidR="00974223" w:rsidRPr="00365502">
        <w:rPr>
          <w:rFonts w:ascii="Calibri" w:hAnsi="Calibri" w:cs="Calibri"/>
          <w:lang w:val="en-GB"/>
        </w:rPr>
        <w:t>(see Figure 1)</w:t>
      </w:r>
      <w:r w:rsidR="003647A3">
        <w:rPr>
          <w:rFonts w:ascii="Calibri" w:hAnsi="Calibri" w:cs="Calibri"/>
          <w:lang w:val="en-US"/>
        </w:rPr>
        <w:t xml:space="preserve">. </w:t>
      </w:r>
      <w:r w:rsidR="001A00DE">
        <w:rPr>
          <w:rFonts w:ascii="Calibri" w:hAnsi="Calibri" w:cs="Calibri"/>
          <w:lang w:val="en-US"/>
        </w:rPr>
        <w:t xml:space="preserve">Respondents can either reach their 30% reduction target or not. Lastly, respondents are asked to evaluate their cost and benefits perceptions of these changes. Here we are able to </w:t>
      </w:r>
      <w:r w:rsidR="00C2205E">
        <w:rPr>
          <w:rFonts w:ascii="Calibri" w:hAnsi="Calibri" w:cs="Calibri"/>
          <w:lang w:val="en-GB"/>
        </w:rPr>
        <w:t>identif</w:t>
      </w:r>
      <w:r w:rsidR="001A00DE">
        <w:rPr>
          <w:rFonts w:ascii="Calibri" w:hAnsi="Calibri" w:cs="Calibri"/>
          <w:lang w:val="en-GB"/>
        </w:rPr>
        <w:t>y</w:t>
      </w:r>
      <w:r w:rsidR="00445EAA">
        <w:rPr>
          <w:rFonts w:ascii="Calibri" w:hAnsi="Calibri" w:cs="Calibri"/>
          <w:lang w:val="en-GB"/>
        </w:rPr>
        <w:t xml:space="preserve"> the </w:t>
      </w:r>
      <w:r w:rsidR="00C2205E">
        <w:rPr>
          <w:rFonts w:ascii="Calibri" w:hAnsi="Calibri" w:cs="Calibri"/>
          <w:lang w:val="en-GB"/>
        </w:rPr>
        <w:t xml:space="preserve">preferred pathways for </w:t>
      </w:r>
      <w:r w:rsidR="00445EAA">
        <w:rPr>
          <w:rFonts w:ascii="Calibri" w:hAnsi="Calibri" w:cs="Calibri"/>
          <w:lang w:val="en-GB"/>
        </w:rPr>
        <w:t>behavioural</w:t>
      </w:r>
      <w:r w:rsidR="00C2205E">
        <w:rPr>
          <w:rFonts w:ascii="Calibri" w:hAnsi="Calibri" w:cs="Calibri"/>
          <w:lang w:val="en-GB"/>
        </w:rPr>
        <w:t xml:space="preserve"> changes,</w:t>
      </w:r>
      <w:r w:rsidR="00D84EDC">
        <w:rPr>
          <w:rFonts w:ascii="Calibri" w:hAnsi="Calibri" w:cs="Calibri"/>
          <w:lang w:val="en-GB"/>
        </w:rPr>
        <w:t xml:space="preserve"> </w:t>
      </w:r>
      <w:r w:rsidR="001A00DE">
        <w:rPr>
          <w:rFonts w:ascii="Calibri" w:hAnsi="Calibri" w:cs="Calibri"/>
          <w:lang w:val="en-GB"/>
        </w:rPr>
        <w:t>which sub-groups of respondents are more or less likely to meet their emissions reduction targets (and how), and perceptions about how</w:t>
      </w:r>
      <w:r w:rsidR="00D84EDC">
        <w:rPr>
          <w:rFonts w:ascii="Calibri" w:hAnsi="Calibri" w:cs="Calibri"/>
          <w:lang w:val="en-GB"/>
        </w:rPr>
        <w:t xml:space="preserve"> difficult and costly th</w:t>
      </w:r>
      <w:r w:rsidR="001A00DE">
        <w:rPr>
          <w:rFonts w:ascii="Calibri" w:hAnsi="Calibri" w:cs="Calibri"/>
          <w:lang w:val="en-GB"/>
        </w:rPr>
        <w:t xml:space="preserve">ese </w:t>
      </w:r>
      <w:r w:rsidR="00445EAA">
        <w:rPr>
          <w:rFonts w:ascii="Calibri" w:hAnsi="Calibri" w:cs="Calibri"/>
          <w:lang w:val="en-GB"/>
        </w:rPr>
        <w:t>behavioural</w:t>
      </w:r>
      <w:r w:rsidR="001A00DE">
        <w:rPr>
          <w:rFonts w:ascii="Calibri" w:hAnsi="Calibri" w:cs="Calibri"/>
          <w:lang w:val="en-GB"/>
        </w:rPr>
        <w:t xml:space="preserve"> changes</w:t>
      </w:r>
      <w:r w:rsidR="00445EAA">
        <w:rPr>
          <w:rFonts w:ascii="Calibri" w:hAnsi="Calibri" w:cs="Calibri"/>
          <w:lang w:val="en-GB"/>
        </w:rPr>
        <w:t xml:space="preserve"> are</w:t>
      </w:r>
      <w:r w:rsidR="00D84EDC">
        <w:rPr>
          <w:rFonts w:ascii="Calibri" w:hAnsi="Calibri" w:cs="Calibri"/>
          <w:lang w:val="en-GB"/>
        </w:rPr>
        <w:t xml:space="preserve">. </w:t>
      </w:r>
    </w:p>
    <w:p w14:paraId="6E56155B" w14:textId="0C158BBD" w:rsidR="00224BAD" w:rsidRPr="00365502" w:rsidRDefault="00224BAD" w:rsidP="00D84EDC">
      <w:pPr>
        <w:spacing w:line="276" w:lineRule="auto"/>
        <w:jc w:val="both"/>
        <w:rPr>
          <w:rFonts w:ascii="Calibri" w:hAnsi="Calibri" w:cs="Calibri"/>
          <w:lang w:val="en-GB"/>
        </w:rPr>
      </w:pPr>
    </w:p>
    <w:p w14:paraId="21B85676" w14:textId="77777777" w:rsidR="00224BAD" w:rsidRPr="00365502" w:rsidRDefault="00224BAD" w:rsidP="00C409FE">
      <w:pPr>
        <w:rPr>
          <w:rFonts w:ascii="Calibri" w:hAnsi="Calibri" w:cs="Calibri"/>
          <w:lang w:val="en-GB"/>
        </w:rPr>
      </w:pPr>
    </w:p>
    <w:p w14:paraId="4D5A0DB3" w14:textId="4FC6ED94" w:rsidR="00224BAD" w:rsidRPr="00365502" w:rsidRDefault="00224BAD" w:rsidP="00224BAD">
      <w:pPr>
        <w:autoSpaceDE w:val="0"/>
        <w:autoSpaceDN w:val="0"/>
        <w:adjustRightInd w:val="0"/>
        <w:spacing w:line="360" w:lineRule="auto"/>
        <w:jc w:val="both"/>
        <w:rPr>
          <w:rFonts w:ascii="Calibri" w:hAnsi="Calibri" w:cs="Calibri"/>
          <w:b/>
          <w:bCs/>
          <w:color w:val="000000" w:themeColor="text1"/>
          <w:lang w:val="en-US"/>
        </w:rPr>
      </w:pPr>
      <w:r w:rsidRPr="00365502">
        <w:rPr>
          <w:rFonts w:ascii="Calibri" w:hAnsi="Calibri" w:cs="Calibri"/>
          <w:b/>
          <w:bCs/>
          <w:color w:val="000000" w:themeColor="text1"/>
          <w:lang w:val="en-US"/>
        </w:rPr>
        <w:t>Fig. 1. The Priority Evaluator (</w:t>
      </w:r>
      <w:r w:rsidR="00D65FBF">
        <w:rPr>
          <w:rFonts w:ascii="Calibri" w:hAnsi="Calibri" w:cs="Calibri"/>
          <w:b/>
          <w:bCs/>
          <w:color w:val="000000" w:themeColor="text1"/>
          <w:lang w:val="en-US"/>
        </w:rPr>
        <w:t>screenshot, annotations in red</w:t>
      </w:r>
      <w:r w:rsidRPr="00365502">
        <w:rPr>
          <w:rFonts w:ascii="Calibri" w:hAnsi="Calibri" w:cs="Calibri"/>
          <w:b/>
          <w:bCs/>
          <w:color w:val="000000" w:themeColor="text1"/>
          <w:lang w:val="en-US"/>
        </w:rPr>
        <w:t>)</w:t>
      </w:r>
    </w:p>
    <w:p w14:paraId="7C39B823" w14:textId="72A2C5B2" w:rsidR="00224BAD" w:rsidRPr="00365502" w:rsidRDefault="00224BAD" w:rsidP="00C409FE">
      <w:pPr>
        <w:rPr>
          <w:rFonts w:ascii="Calibri" w:hAnsi="Calibri" w:cs="Calibri"/>
          <w:lang w:val="en-US"/>
        </w:rPr>
      </w:pPr>
      <w:r w:rsidRPr="00365502">
        <w:rPr>
          <w:rFonts w:ascii="Calibri" w:hAnsi="Calibri" w:cs="Calibri"/>
          <w:noProof/>
          <w:lang w:val="en-US"/>
        </w:rPr>
        <w:drawing>
          <wp:inline distT="0" distB="0" distL="0" distR="0" wp14:anchorId="69873732" wp14:editId="2D97AF98">
            <wp:extent cx="5731510" cy="3221355"/>
            <wp:effectExtent l="0" t="0" r="0" b="4445"/>
            <wp:docPr id="107093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31558" name="Picture 107093155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14:paraId="370DD1EC" w14:textId="77777777" w:rsidR="00224BAD" w:rsidRPr="00365502" w:rsidRDefault="00224BAD" w:rsidP="00C409FE">
      <w:pPr>
        <w:rPr>
          <w:rFonts w:ascii="Calibri" w:hAnsi="Calibri" w:cs="Calibri"/>
          <w:lang w:val="en-GB"/>
        </w:rPr>
      </w:pPr>
    </w:p>
    <w:p w14:paraId="27957A8C" w14:textId="77777777" w:rsidR="00224BAD" w:rsidRPr="00365502" w:rsidRDefault="00224BAD" w:rsidP="00C409FE">
      <w:pPr>
        <w:rPr>
          <w:rFonts w:ascii="Calibri" w:hAnsi="Calibri" w:cs="Calibri"/>
          <w:lang w:val="en-GB"/>
        </w:rPr>
      </w:pPr>
    </w:p>
    <w:p w14:paraId="49CA9847" w14:textId="2C1E643D" w:rsidR="00C409FE" w:rsidRPr="00F377CD" w:rsidRDefault="001A00DE" w:rsidP="00C409FE">
      <w:pPr>
        <w:rPr>
          <w:rFonts w:ascii="Calibri" w:hAnsi="Calibri" w:cs="Calibri"/>
          <w:b/>
          <w:bCs/>
          <w:color w:val="FF0000"/>
          <w:u w:val="single"/>
          <w:lang w:val="en-GB"/>
        </w:rPr>
      </w:pPr>
      <w:r>
        <w:rPr>
          <w:rFonts w:ascii="Calibri" w:hAnsi="Calibri" w:cs="Calibri"/>
          <w:b/>
          <w:bCs/>
          <w:color w:val="FF0000"/>
          <w:u w:val="single"/>
          <w:lang w:val="en-GB"/>
        </w:rPr>
        <w:t>Expectations</w:t>
      </w:r>
      <w:r w:rsidR="00E07FFC" w:rsidRPr="00F377CD">
        <w:rPr>
          <w:rFonts w:ascii="Calibri" w:hAnsi="Calibri" w:cs="Calibri"/>
          <w:b/>
          <w:bCs/>
          <w:color w:val="FF0000"/>
          <w:u w:val="single"/>
          <w:lang w:val="en-GB"/>
        </w:rPr>
        <w:t xml:space="preserve"> </w:t>
      </w:r>
      <w:r w:rsidR="008E036A" w:rsidRPr="00F377CD">
        <w:rPr>
          <w:rFonts w:ascii="Calibri" w:hAnsi="Calibri" w:cs="Calibri"/>
          <w:b/>
          <w:bCs/>
          <w:color w:val="FF0000"/>
          <w:u w:val="single"/>
          <w:lang w:val="en-GB"/>
        </w:rPr>
        <w:t>(</w:t>
      </w:r>
      <w:r w:rsidR="00DD3472" w:rsidRPr="00F377CD">
        <w:rPr>
          <w:rFonts w:ascii="Calibri" w:hAnsi="Calibri" w:cs="Calibri"/>
          <w:b/>
          <w:bCs/>
          <w:color w:val="FF0000"/>
          <w:u w:val="single"/>
          <w:lang w:val="en-GB"/>
        </w:rPr>
        <w:t>3</w:t>
      </w:r>
      <w:r w:rsidR="00160A73">
        <w:rPr>
          <w:rFonts w:ascii="Calibri" w:hAnsi="Calibri" w:cs="Calibri"/>
          <w:b/>
          <w:bCs/>
          <w:color w:val="FF0000"/>
          <w:u w:val="single"/>
          <w:lang w:val="en-GB"/>
        </w:rPr>
        <w:t>00</w:t>
      </w:r>
      <w:r w:rsidR="008E036A" w:rsidRPr="00F377CD">
        <w:rPr>
          <w:rFonts w:ascii="Calibri" w:hAnsi="Calibri" w:cs="Calibri"/>
          <w:b/>
          <w:bCs/>
          <w:color w:val="FF0000"/>
          <w:u w:val="single"/>
          <w:lang w:val="en-GB"/>
        </w:rPr>
        <w:t>)</w:t>
      </w:r>
    </w:p>
    <w:p w14:paraId="6F31279A" w14:textId="6C677D65" w:rsidR="003635CB" w:rsidRDefault="00C61F0E" w:rsidP="00B05664">
      <w:pPr>
        <w:spacing w:line="276" w:lineRule="auto"/>
        <w:jc w:val="both"/>
        <w:rPr>
          <w:rFonts w:ascii="Calibri" w:hAnsi="Calibri" w:cs="Calibri"/>
          <w:lang w:val="en-GB"/>
        </w:rPr>
      </w:pPr>
      <w:r>
        <w:rPr>
          <w:rFonts w:ascii="Calibri" w:hAnsi="Calibri" w:cs="Calibri"/>
          <w:lang w:val="en-GB"/>
        </w:rPr>
        <w:t>C</w:t>
      </w:r>
      <w:r w:rsidR="00552D10">
        <w:rPr>
          <w:rFonts w:ascii="Calibri" w:hAnsi="Calibri" w:cs="Calibri"/>
          <w:lang w:val="en-GB"/>
        </w:rPr>
        <w:t xml:space="preserve">itizens usually lack information </w:t>
      </w:r>
      <w:r w:rsidR="00E07FFC">
        <w:rPr>
          <w:rFonts w:ascii="Calibri" w:hAnsi="Calibri" w:cs="Calibri"/>
          <w:lang w:val="en-GB"/>
        </w:rPr>
        <w:t xml:space="preserve">on the availability of different </w:t>
      </w:r>
      <w:r w:rsidR="006F66DB">
        <w:rPr>
          <w:rFonts w:ascii="Calibri" w:hAnsi="Calibri" w:cs="Calibri"/>
          <w:lang w:val="en-GB"/>
        </w:rPr>
        <w:t>behavioural</w:t>
      </w:r>
      <w:r w:rsidR="00E07FFC">
        <w:rPr>
          <w:rFonts w:ascii="Calibri" w:hAnsi="Calibri" w:cs="Calibri"/>
          <w:lang w:val="en-GB"/>
        </w:rPr>
        <w:t xml:space="preserve"> adaptations </w:t>
      </w:r>
      <w:r w:rsidR="000D46AB">
        <w:rPr>
          <w:rFonts w:ascii="Calibri" w:hAnsi="Calibri" w:cs="Calibri"/>
          <w:lang w:val="en-GB"/>
        </w:rPr>
        <w:t xml:space="preserve">and lifestyle changes to reduce their emissions, </w:t>
      </w:r>
      <w:r w:rsidR="00E07FFC">
        <w:rPr>
          <w:rFonts w:ascii="Calibri" w:hAnsi="Calibri" w:cs="Calibri"/>
          <w:lang w:val="en-GB"/>
        </w:rPr>
        <w:t>and how they</w:t>
      </w:r>
      <w:r w:rsidR="00552D10">
        <w:rPr>
          <w:rFonts w:ascii="Calibri" w:hAnsi="Calibri" w:cs="Calibri"/>
          <w:lang w:val="en-GB"/>
        </w:rPr>
        <w:t xml:space="preserve"> compare </w:t>
      </w:r>
      <w:r w:rsidR="00E07FFC">
        <w:rPr>
          <w:rFonts w:ascii="Calibri" w:hAnsi="Calibri" w:cs="Calibri"/>
          <w:lang w:val="en-GB"/>
        </w:rPr>
        <w:t xml:space="preserve">with regards to </w:t>
      </w:r>
      <w:r w:rsidR="00B05664">
        <w:rPr>
          <w:rFonts w:ascii="Calibri" w:hAnsi="Calibri" w:cs="Calibri"/>
          <w:lang w:val="en-GB"/>
        </w:rPr>
        <w:t xml:space="preserve">financial </w:t>
      </w:r>
      <w:r w:rsidR="00160A73">
        <w:rPr>
          <w:rFonts w:ascii="Calibri" w:hAnsi="Calibri" w:cs="Calibri"/>
          <w:lang w:val="en-GB"/>
        </w:rPr>
        <w:t xml:space="preserve">and behavioural </w:t>
      </w:r>
      <w:r w:rsidR="00552D10">
        <w:rPr>
          <w:rFonts w:ascii="Calibri" w:hAnsi="Calibri" w:cs="Calibri"/>
          <w:lang w:val="en-GB"/>
        </w:rPr>
        <w:t xml:space="preserve">costs and effectiveness </w:t>
      </w:r>
      <w:r w:rsidR="00552D10">
        <w:rPr>
          <w:rFonts w:ascii="Calibri" w:hAnsi="Calibri" w:cs="Calibri"/>
          <w:lang w:val="en-GB"/>
        </w:rPr>
        <w:fldChar w:fldCharType="begin" w:fldLock="1"/>
      </w:r>
      <w:r w:rsidR="00133B72">
        <w:rPr>
          <w:rFonts w:ascii="Calibri" w:hAnsi="Calibri" w:cs="Calibri"/>
          <w:lang w:val="en-GB"/>
        </w:rPr>
        <w:instrText>ADDIN CSL_CITATION {"citationItems":[{"id":"ITEM-1","itemData":{"DOI":"10.1073/pnas.1001509107","ISSN":"0027-8424","PMID":"20713724","abstract":"In a national online survey, 505 participants reported their perceptions of energy consumption and savings for a variety of household, transportation, and recycling activities. When asked for the most effective strategy they could implement to conserve energy, most participants mentioned curtailment (e.g., turning off lights, driving less) rather than efficiency improvements (e.g., installing more efficient light bulbs and appliances), in contrast to experts' recommendations. For a sample of 15 activities, participants underestimated energy use and savings by a factor of 2.8 on average, with small overestimates for low-energy activities and large underestimates for high-energy activities. Additional estimation and ranking tasks also yielded relatively flat functions for perceived energy use and savings. Across several tasks, participants with higher numeracy scores and stronger proenvironmental attitudes had more accurate perceptions. The serious deficiencies highlighted by these results suggest that well-designed efforts to improve the public's understanding of energy use and savings could pay large dividends.","author":[{"dropping-particle":"","family":"Attari","given":"Shahzeen Z.","non-dropping-particle":"","parse-names":false,"suffix":""},{"dropping-particle":"","family":"DeKay","given":"Michael L.","non-dropping-particle":"","parse-names":false,"suffix":""},{"dropping-particle":"","family":"Davidson","given":"Cliff I.","non-dropping-particle":"","parse-names":false,"suffix":""},{"dropping-particle":"","family":"Bruine de Bruin","given":"W.","non-dropping-particle":"","parse-names":false,"suffix":""}],"container-title":"Proceedings of the National Academy of Sciences","id":"ITEM-1","issue":"37","issued":{"date-parts":[["2010","9","14"]]},"page":"16054-16059","title":"Public perceptions of energy consumption and savings","type":"article-journal","volume":"107"},"uris":["http://www.mendeley.com/documents/?uuid=b4c46488-c907-4ab6-84b2-de95be043b01"]}],"mendeley":{"formattedCitation":"(Attari et al., 2010)","plainTextFormattedCitation":"(Attari et al., 2010)","previouslyFormattedCitation":"(Attari et al., 2010)"},"properties":{"noteIndex":0},"schema":"https://github.com/citation-style-language/schema/raw/master/csl-citation.json"}</w:instrText>
      </w:r>
      <w:r w:rsidR="00552D10">
        <w:rPr>
          <w:rFonts w:ascii="Calibri" w:hAnsi="Calibri" w:cs="Calibri"/>
          <w:lang w:val="en-GB"/>
        </w:rPr>
        <w:fldChar w:fldCharType="separate"/>
      </w:r>
      <w:r w:rsidR="00552D10" w:rsidRPr="00552D10">
        <w:rPr>
          <w:rFonts w:ascii="Calibri" w:hAnsi="Calibri" w:cs="Calibri"/>
          <w:noProof/>
          <w:lang w:val="en-GB"/>
        </w:rPr>
        <w:t>(Attari et al., 2010)</w:t>
      </w:r>
      <w:r w:rsidR="00552D10">
        <w:rPr>
          <w:rFonts w:ascii="Calibri" w:hAnsi="Calibri" w:cs="Calibri"/>
          <w:lang w:val="en-GB"/>
        </w:rPr>
        <w:fldChar w:fldCharType="end"/>
      </w:r>
      <w:r w:rsidR="00F64178">
        <w:rPr>
          <w:rFonts w:ascii="Calibri" w:hAnsi="Calibri" w:cs="Calibri"/>
          <w:lang w:val="en-GB"/>
        </w:rPr>
        <w:t>.</w:t>
      </w:r>
      <w:r w:rsidR="00B05664">
        <w:rPr>
          <w:rFonts w:ascii="Calibri" w:hAnsi="Calibri" w:cs="Calibri"/>
          <w:lang w:val="en-GB"/>
        </w:rPr>
        <w:t xml:space="preserve"> </w:t>
      </w:r>
      <w:r w:rsidR="009E44B7">
        <w:rPr>
          <w:rFonts w:ascii="Calibri" w:hAnsi="Calibri" w:cs="Calibri"/>
          <w:lang w:val="en-GB"/>
        </w:rPr>
        <w:t>The priority evaluator</w:t>
      </w:r>
      <w:r w:rsidR="003610E1">
        <w:rPr>
          <w:rFonts w:ascii="Calibri" w:hAnsi="Calibri" w:cs="Calibri"/>
          <w:lang w:val="en-GB"/>
        </w:rPr>
        <w:t xml:space="preserve"> </w:t>
      </w:r>
      <w:r w:rsidR="000D46AB">
        <w:rPr>
          <w:rFonts w:ascii="Calibri" w:hAnsi="Calibri" w:cs="Calibri"/>
          <w:lang w:val="en-GB"/>
        </w:rPr>
        <w:t>serves here as an</w:t>
      </w:r>
      <w:r w:rsidR="009E44B7">
        <w:rPr>
          <w:rFonts w:ascii="Calibri" w:hAnsi="Calibri" w:cs="Calibri"/>
          <w:lang w:val="en-GB"/>
        </w:rPr>
        <w:t xml:space="preserve"> </w:t>
      </w:r>
      <w:r w:rsidR="0099733B">
        <w:rPr>
          <w:rFonts w:ascii="Calibri" w:hAnsi="Calibri" w:cs="Calibri"/>
          <w:lang w:val="en-GB"/>
        </w:rPr>
        <w:t>individualized</w:t>
      </w:r>
      <w:r w:rsidR="005F0BD8">
        <w:rPr>
          <w:rFonts w:ascii="Calibri" w:hAnsi="Calibri" w:cs="Calibri"/>
          <w:lang w:val="en-GB"/>
        </w:rPr>
        <w:t xml:space="preserve"> </w:t>
      </w:r>
      <w:r w:rsidR="00974223" w:rsidRPr="00365502">
        <w:rPr>
          <w:rFonts w:ascii="Calibri" w:hAnsi="Calibri" w:cs="Calibri"/>
          <w:lang w:val="en-GB"/>
        </w:rPr>
        <w:t xml:space="preserve">tool </w:t>
      </w:r>
      <w:r w:rsidR="00B05664">
        <w:rPr>
          <w:rFonts w:ascii="Calibri" w:hAnsi="Calibri" w:cs="Calibri"/>
          <w:lang w:val="en-GB"/>
        </w:rPr>
        <w:t>that</w:t>
      </w:r>
      <w:r w:rsidR="000D46AB">
        <w:rPr>
          <w:rFonts w:ascii="Calibri" w:hAnsi="Calibri" w:cs="Calibri"/>
          <w:lang w:val="en-GB"/>
        </w:rPr>
        <w:t xml:space="preserve"> makes th</w:t>
      </w:r>
      <w:r w:rsidR="001A00DE">
        <w:rPr>
          <w:rFonts w:ascii="Calibri" w:hAnsi="Calibri" w:cs="Calibri"/>
          <w:lang w:val="en-GB"/>
        </w:rPr>
        <w:t>ese trade-offs</w:t>
      </w:r>
      <w:r w:rsidR="00B05664">
        <w:rPr>
          <w:rFonts w:ascii="Calibri" w:hAnsi="Calibri" w:cs="Calibri"/>
          <w:lang w:val="en-GB"/>
        </w:rPr>
        <w:t xml:space="preserve"> transpare</w:t>
      </w:r>
      <w:r w:rsidR="000D46AB">
        <w:rPr>
          <w:rFonts w:ascii="Calibri" w:hAnsi="Calibri" w:cs="Calibri"/>
          <w:lang w:val="en-GB"/>
        </w:rPr>
        <w:t>nt</w:t>
      </w:r>
      <w:r w:rsidR="00160A73">
        <w:rPr>
          <w:rFonts w:ascii="Calibri" w:hAnsi="Calibri" w:cs="Calibri"/>
          <w:lang w:val="en-GB"/>
        </w:rPr>
        <w:t>.</w:t>
      </w:r>
    </w:p>
    <w:p w14:paraId="012F7613" w14:textId="77777777" w:rsidR="003635CB" w:rsidRDefault="003635CB" w:rsidP="00B05664">
      <w:pPr>
        <w:spacing w:line="276" w:lineRule="auto"/>
        <w:jc w:val="both"/>
        <w:rPr>
          <w:rFonts w:ascii="Calibri" w:hAnsi="Calibri" w:cs="Calibri"/>
          <w:lang w:val="en-GB"/>
        </w:rPr>
      </w:pPr>
    </w:p>
    <w:p w14:paraId="04A7F51A" w14:textId="045D3C9E" w:rsidR="006D10FE" w:rsidRPr="00AB7764" w:rsidRDefault="00D64223" w:rsidP="00962BA0">
      <w:pPr>
        <w:spacing w:line="276" w:lineRule="auto"/>
        <w:jc w:val="both"/>
        <w:rPr>
          <w:rFonts w:ascii="Calibri" w:hAnsi="Calibri" w:cs="Calibri"/>
          <w:lang w:val="en-GB"/>
        </w:rPr>
      </w:pPr>
      <w:r>
        <w:rPr>
          <w:rFonts w:ascii="Calibri" w:hAnsi="Calibri" w:cs="Calibri"/>
          <w:lang w:val="en-GB"/>
        </w:rPr>
        <w:t>However, t</w:t>
      </w:r>
      <w:r w:rsidR="00261669">
        <w:rPr>
          <w:rFonts w:ascii="Calibri" w:hAnsi="Calibri" w:cs="Calibri"/>
          <w:lang w:val="en-GB"/>
        </w:rPr>
        <w:t>he</w:t>
      </w:r>
      <w:r w:rsidR="003B2429">
        <w:rPr>
          <w:rFonts w:ascii="Calibri" w:hAnsi="Calibri" w:cs="Calibri"/>
          <w:lang w:val="en-GB"/>
        </w:rPr>
        <w:t xml:space="preserve"> availability of </w:t>
      </w:r>
      <w:r w:rsidR="003F1DBA">
        <w:rPr>
          <w:rFonts w:ascii="Calibri" w:hAnsi="Calibri" w:cs="Calibri"/>
          <w:lang w:val="en-GB"/>
        </w:rPr>
        <w:t xml:space="preserve">choices </w:t>
      </w:r>
      <w:r w:rsidR="00AB7764">
        <w:rPr>
          <w:rFonts w:ascii="Calibri" w:hAnsi="Calibri" w:cs="Calibri"/>
          <w:lang w:val="en-GB"/>
        </w:rPr>
        <w:t xml:space="preserve">for </w:t>
      </w:r>
      <w:r w:rsidR="000D18D1">
        <w:rPr>
          <w:rFonts w:ascii="Calibri" w:hAnsi="Calibri" w:cs="Calibri"/>
          <w:lang w:val="en-GB"/>
        </w:rPr>
        <w:t>behavioural</w:t>
      </w:r>
      <w:r w:rsidR="00AB7764">
        <w:rPr>
          <w:rFonts w:ascii="Calibri" w:hAnsi="Calibri" w:cs="Calibri"/>
          <w:lang w:val="en-GB"/>
        </w:rPr>
        <w:t xml:space="preserve"> adaptations and lifestyle changes</w:t>
      </w:r>
      <w:r w:rsidR="00A35E26">
        <w:rPr>
          <w:rFonts w:ascii="Calibri" w:hAnsi="Calibri" w:cs="Calibri"/>
          <w:lang w:val="en-GB"/>
        </w:rPr>
        <w:t xml:space="preserve"> </w:t>
      </w:r>
      <w:r w:rsidR="003F1DBA">
        <w:rPr>
          <w:rFonts w:ascii="Calibri" w:hAnsi="Calibri" w:cs="Calibri"/>
          <w:lang w:val="en-GB"/>
        </w:rPr>
        <w:t>are dependent on</w:t>
      </w:r>
      <w:r w:rsidR="00562360">
        <w:rPr>
          <w:rFonts w:ascii="Calibri" w:hAnsi="Calibri" w:cs="Calibri"/>
          <w:lang w:val="en-GB"/>
        </w:rPr>
        <w:t xml:space="preserve"> individual </w:t>
      </w:r>
      <w:r w:rsidR="000C4F5A">
        <w:rPr>
          <w:rFonts w:ascii="Calibri" w:hAnsi="Calibri" w:cs="Calibri"/>
          <w:lang w:val="en-GB"/>
        </w:rPr>
        <w:t>financial capabilities and constraints</w:t>
      </w:r>
      <w:r w:rsidR="00C60561">
        <w:rPr>
          <w:rFonts w:ascii="Calibri" w:hAnsi="Calibri" w:cs="Calibri"/>
          <w:lang w:val="en-GB"/>
        </w:rPr>
        <w:t>.</w:t>
      </w:r>
      <w:r w:rsidR="00962BA0">
        <w:rPr>
          <w:rFonts w:ascii="Calibri" w:hAnsi="Calibri" w:cs="Calibri"/>
          <w:lang w:val="en-GB"/>
        </w:rPr>
        <w:t xml:space="preserve"> </w:t>
      </w:r>
      <w:r w:rsidR="008A17E7">
        <w:rPr>
          <w:rFonts w:ascii="Calibri" w:hAnsi="Calibri" w:cs="Calibri"/>
          <w:lang w:val="en-GB"/>
        </w:rPr>
        <w:t>While w</w:t>
      </w:r>
      <w:r w:rsidR="009555B7" w:rsidRPr="00962BA0">
        <w:rPr>
          <w:rFonts w:ascii="Calibri" w:hAnsi="Calibri" w:cs="Calibri"/>
          <w:lang w:val="en-GB"/>
        </w:rPr>
        <w:t xml:space="preserve">ealthier </w:t>
      </w:r>
      <w:r w:rsidR="00545845" w:rsidRPr="00962BA0">
        <w:rPr>
          <w:rFonts w:ascii="Calibri" w:hAnsi="Calibri" w:cs="Calibri"/>
          <w:lang w:val="en-GB"/>
        </w:rPr>
        <w:t>individuals</w:t>
      </w:r>
      <w:r w:rsidR="00483ADC" w:rsidRPr="00962BA0">
        <w:rPr>
          <w:rFonts w:ascii="Calibri" w:hAnsi="Calibri" w:cs="Calibri"/>
          <w:lang w:val="en-GB"/>
        </w:rPr>
        <w:t xml:space="preserve"> </w:t>
      </w:r>
      <w:r w:rsidR="008A17E7">
        <w:rPr>
          <w:rFonts w:ascii="Calibri" w:hAnsi="Calibri" w:cs="Calibri"/>
          <w:lang w:val="en-GB"/>
        </w:rPr>
        <w:t xml:space="preserve">are </w:t>
      </w:r>
      <w:r w:rsidR="008A17E7">
        <w:rPr>
          <w:rFonts w:ascii="Calibri" w:hAnsi="Calibri" w:cs="Calibri"/>
          <w:lang w:val="en-GB"/>
        </w:rPr>
        <w:lastRenderedPageBreak/>
        <w:t xml:space="preserve">high emitters </w:t>
      </w:r>
      <w:r w:rsidR="008A17E7" w:rsidRPr="00962BA0">
        <w:rPr>
          <w:rFonts w:ascii="Calibri" w:hAnsi="Calibri" w:cs="Calibri"/>
          <w:lang w:val="en-GB"/>
        </w:rPr>
        <w:fldChar w:fldCharType="begin" w:fldLock="1"/>
      </w:r>
      <w:r w:rsidR="008A17E7" w:rsidRPr="00962BA0">
        <w:rPr>
          <w:rFonts w:ascii="Calibri" w:hAnsi="Calibri" w:cs="Calibri"/>
          <w:lang w:val="en-GB"/>
        </w:rPr>
        <w:instrText>ADDIN CSL_CITATION {"citationItems":[{"id":"ITEM-1","itemData":{"DOI":"10.1016/j.clpl.2022.100027","ISSN":"26667916","author":[{"dropping-particle":"","family":"Gössling","given":"Stefan","non-dropping-particle":"","parse-names":false,"suffix":""},{"dropping-particle":"","family":"Humpe","given":"Andreas","non-dropping-particle":"","parse-names":false,"suffix":""}],"container-title":"Cleaner Production Letters","id":"ITEM-1","issue":"July 2022","issued":{"date-parts":[["2023","6"]]},"page":"100027","title":"Millionaire spending incompatible with 1.5 °C ambitions","type":"article-journal","volume":"4"},"uris":["http://www.mendeley.com/documents/?uuid=2aacea6b-c219-428b-a8eb-e51724e3c0eb"]},{"id":"ITEM-2","itemData":{"DOI":"10.1038/s41467-020-16941-y","ISSN":"20411723","PMID":"32561753","abstract":"For over half a century, worldwide growth in affluence has continuously increased resource use and pollutant emissions far more rapidly than these have been reduced through better technology. The affluent citizens of the world are responsible for most environmental impacts and are central to any future prospect of retreating to safer environmental conditions. We summarise the evidence and present possible solution approaches. Any transition towards sustainability can only be effective if far-reaching lifestyle changes complement technological advancements. However, existing societies, economies and cultures incite consumption expansion and the structural imperative for growth in competitive market economies inhibits necessary societal change.","author":[{"dropping-particle":"","family":"Wiedmann","given":"Thomas","non-dropping-particle":"","parse-names":false,"suffix":""},{"dropping-particle":"","family":"Lenzen","given":"Manfred","non-dropping-particle":"","parse-names":false,"suffix":""},{"dropping-particle":"","family":"Keyßer","given":"Lorenz T","non-dropping-particle":"","parse-names":false,"suffix":""},{"dropping-particle":"","family":"Steinberger","given":"Julia K","non-dropping-particle":"","parse-names":false,"suffix":""}],"container-title":"Nature Communications","id":"ITEM-2","issue":"1","issued":{"date-parts":[["2020","12","19"]]},"page":"3107","title":"Scientists’ warning on affluence","type":"article-journal","volume":"11"},"uris":["http://www.mendeley.com/documents/?uuid=bd2841d0-dd82-45c4-98db-f98c9e0ce561"]}],"mendeley":{"formattedCitation":"(Gössling and Humpe, 2023; Wiedmann et al., 2020)","plainTextFormattedCitation":"(Gössling and Humpe, 2023; Wiedmann et al., 2020)","previouslyFormattedCitation":"(Gössling and Humpe, 2023; Wiedmann et al., 2020)"},"properties":{"noteIndex":0},"schema":"https://github.com/citation-style-language/schema/raw/master/csl-citation.json"}</w:instrText>
      </w:r>
      <w:r w:rsidR="008A17E7" w:rsidRPr="00962BA0">
        <w:rPr>
          <w:rFonts w:ascii="Calibri" w:hAnsi="Calibri" w:cs="Calibri"/>
          <w:lang w:val="en-GB"/>
        </w:rPr>
        <w:fldChar w:fldCharType="separate"/>
      </w:r>
      <w:r w:rsidR="008A17E7" w:rsidRPr="00962BA0">
        <w:rPr>
          <w:rFonts w:ascii="Calibri" w:hAnsi="Calibri" w:cs="Calibri"/>
          <w:noProof/>
          <w:lang w:val="en-GB"/>
        </w:rPr>
        <w:t>(Gössling and Humpe, 2023; Wiedmann et al., 2020)</w:t>
      </w:r>
      <w:r w:rsidR="008A17E7" w:rsidRPr="00962BA0">
        <w:rPr>
          <w:rFonts w:ascii="Calibri" w:hAnsi="Calibri" w:cs="Calibri"/>
          <w:lang w:val="en-GB"/>
        </w:rPr>
        <w:fldChar w:fldCharType="end"/>
      </w:r>
      <w:r w:rsidR="008A17E7">
        <w:rPr>
          <w:rFonts w:ascii="Calibri" w:hAnsi="Calibri" w:cs="Calibri"/>
          <w:lang w:val="en-GB"/>
        </w:rPr>
        <w:t xml:space="preserve"> because they </w:t>
      </w:r>
      <w:r w:rsidR="00A35E26" w:rsidRPr="00962BA0">
        <w:rPr>
          <w:rFonts w:ascii="Calibri" w:hAnsi="Calibri" w:cs="Calibri"/>
          <w:lang w:val="en-GB"/>
        </w:rPr>
        <w:t>consume</w:t>
      </w:r>
      <w:r w:rsidR="00483ADC" w:rsidRPr="00962BA0">
        <w:rPr>
          <w:rFonts w:ascii="Calibri" w:hAnsi="Calibri" w:cs="Calibri"/>
          <w:lang w:val="en-GB"/>
        </w:rPr>
        <w:t xml:space="preserve"> more as well as more energy intensive goods </w:t>
      </w:r>
      <w:r w:rsidR="00483ADC" w:rsidRPr="00962BA0">
        <w:rPr>
          <w:rFonts w:ascii="Calibri" w:hAnsi="Calibri" w:cs="Calibri"/>
          <w:lang w:val="en-GB"/>
        </w:rPr>
        <w:fldChar w:fldCharType="begin" w:fldLock="1"/>
      </w:r>
      <w:r w:rsidR="008124C4" w:rsidRPr="00962BA0">
        <w:rPr>
          <w:rFonts w:ascii="Calibri" w:hAnsi="Calibri" w:cs="Calibri"/>
          <w:lang w:val="en-GB"/>
        </w:rPr>
        <w:instrText>ADDIN CSL_CITATION {"citationItems":[{"id":"ITEM-1","itemData":{"DOI":"10.1038/s41560-020-0579-8","ISSN":"2058-7546","abstract":"Inequality in energy consumption, both direct and indirect, affects the distribution of benefits that result from energy use. Detailed measures of this inequality are required to ensure an equitable and just energy transition. Here we calculate final energy footprints; that is, the energy embodied in goods and services across income classes in 86 countries, both highly industrialized and developing. We analyse the energy intensity of goods and services used by different income groups, as well as their income elasticity of demand. We find that inequality in the distribution of energy footprints varies across different goods and services. Energy-intensive goods tend to be more elastic, leading to higher energy footprints of high-income individuals. Our results consequently expose large inequality in international energy footprints: the consumption share of the bottom half of the population is less than 20% of final energy footprints, which in turn is less than what the top 5% consume.","author":[{"dropping-particle":"","family":"Oswald","given":"Yannick","non-dropping-particle":"","parse-names":false,"suffix":""},{"dropping-particle":"","family":"Owen","given":"Anne","non-dropping-particle":"","parse-names":false,"suffix":""},{"dropping-particle":"","family":"Steinberger","given":"Julia K.","non-dropping-particle":"","parse-names":false,"suffix":""}],"container-title":"Nature Energy","id":"ITEM-1","issue":"3","issued":{"date-parts":[["2020","3","16"]]},"page":"231-239","publisher":"Springer US","title":"Large inequality in international and intranational energy footprints between income groups and across consumption categories","type":"article-journal","volume":"5"},"uris":["http://www.mendeley.com/documents/?uuid=b5b13159-f3b7-4f0d-8505-3e4716634f15"]}],"mendeley":{"formattedCitation":"(Oswald et al., 2020)","plainTextFormattedCitation":"(Oswald et al., 2020)","previouslyFormattedCitation":"(Oswald et al., 2020)"},"properties":{"noteIndex":0},"schema":"https://github.com/citation-style-language/schema/raw/master/csl-citation.json"}</w:instrText>
      </w:r>
      <w:r w:rsidR="00483ADC" w:rsidRPr="00962BA0">
        <w:rPr>
          <w:rFonts w:ascii="Calibri" w:hAnsi="Calibri" w:cs="Calibri"/>
          <w:lang w:val="en-GB"/>
        </w:rPr>
        <w:fldChar w:fldCharType="separate"/>
      </w:r>
      <w:r w:rsidR="00483ADC" w:rsidRPr="00962BA0">
        <w:rPr>
          <w:rFonts w:ascii="Calibri" w:hAnsi="Calibri" w:cs="Calibri"/>
          <w:noProof/>
          <w:lang w:val="en-GB"/>
        </w:rPr>
        <w:t>(Oswald et al., 2020)</w:t>
      </w:r>
      <w:r w:rsidR="00483ADC" w:rsidRPr="00962BA0">
        <w:rPr>
          <w:rFonts w:ascii="Calibri" w:hAnsi="Calibri" w:cs="Calibri"/>
          <w:lang w:val="en-GB"/>
        </w:rPr>
        <w:fldChar w:fldCharType="end"/>
      </w:r>
      <w:r w:rsidR="00962BA0">
        <w:rPr>
          <w:rFonts w:ascii="Calibri" w:hAnsi="Calibri" w:cs="Calibri"/>
          <w:lang w:val="en-GB"/>
        </w:rPr>
        <w:t xml:space="preserve">, </w:t>
      </w:r>
      <w:r w:rsidR="008A17E7">
        <w:rPr>
          <w:rFonts w:ascii="Calibri" w:hAnsi="Calibri" w:cs="Calibri"/>
          <w:lang w:val="en-GB"/>
        </w:rPr>
        <w:t>they also</w:t>
      </w:r>
      <w:r w:rsidR="00545845" w:rsidRPr="00962BA0">
        <w:rPr>
          <w:rFonts w:ascii="Calibri" w:hAnsi="Calibri" w:cs="Calibri"/>
          <w:lang w:val="en-GB"/>
        </w:rPr>
        <w:t xml:space="preserve"> have</w:t>
      </w:r>
      <w:r w:rsidR="009555B7" w:rsidRPr="00962BA0">
        <w:rPr>
          <w:rFonts w:ascii="Calibri" w:hAnsi="Calibri" w:cs="Calibri"/>
          <w:lang w:val="en-GB"/>
        </w:rPr>
        <w:t xml:space="preserve"> </w:t>
      </w:r>
      <w:r w:rsidR="00AB7764">
        <w:rPr>
          <w:rFonts w:ascii="Calibri" w:hAnsi="Calibri" w:cs="Calibri"/>
          <w:lang w:val="en-GB"/>
        </w:rPr>
        <w:t>a wider array of different</w:t>
      </w:r>
      <w:r w:rsidR="00AB7764" w:rsidRPr="00962BA0">
        <w:rPr>
          <w:rFonts w:ascii="Calibri" w:hAnsi="Calibri" w:cs="Calibri"/>
          <w:lang w:val="en-GB"/>
        </w:rPr>
        <w:t xml:space="preserve"> </w:t>
      </w:r>
      <w:r w:rsidR="006D10FE" w:rsidRPr="00962BA0">
        <w:rPr>
          <w:rFonts w:ascii="Calibri" w:hAnsi="Calibri" w:cs="Calibri"/>
          <w:lang w:val="en-GB"/>
        </w:rPr>
        <w:t xml:space="preserve">options </w:t>
      </w:r>
      <w:r w:rsidR="006D10FE" w:rsidRPr="00AB7764">
        <w:rPr>
          <w:rFonts w:ascii="Calibri" w:hAnsi="Calibri" w:cs="Calibri"/>
          <w:lang w:val="en-GB"/>
        </w:rPr>
        <w:t xml:space="preserve">that are available </w:t>
      </w:r>
      <w:r w:rsidR="002B2856" w:rsidRPr="00AB7764">
        <w:rPr>
          <w:rFonts w:ascii="Calibri" w:hAnsi="Calibri" w:cs="Calibri"/>
          <w:lang w:val="en-GB"/>
        </w:rPr>
        <w:t xml:space="preserve">to them </w:t>
      </w:r>
      <w:r w:rsidR="006D10FE" w:rsidRPr="00AB7764">
        <w:rPr>
          <w:rFonts w:ascii="Calibri" w:hAnsi="Calibri" w:cs="Calibri"/>
          <w:lang w:val="en-GB"/>
        </w:rPr>
        <w:t>in order to reduce emissions</w:t>
      </w:r>
      <w:r w:rsidR="00562360" w:rsidRPr="00AB7764">
        <w:rPr>
          <w:rFonts w:ascii="Calibri" w:hAnsi="Calibri" w:cs="Calibri"/>
          <w:lang w:val="en-GB"/>
        </w:rPr>
        <w:t xml:space="preserve"> </w:t>
      </w:r>
      <w:r w:rsidR="00CD0D8B" w:rsidRPr="00AB7764">
        <w:rPr>
          <w:rFonts w:ascii="Calibri" w:hAnsi="Calibri" w:cs="Calibri"/>
          <w:lang w:val="en-GB"/>
        </w:rPr>
        <w:t>compared to less wealthy individuals</w:t>
      </w:r>
      <w:r w:rsidR="008A17E7">
        <w:rPr>
          <w:rFonts w:ascii="Calibri" w:hAnsi="Calibri" w:cs="Calibri"/>
          <w:lang w:val="en-GB"/>
        </w:rPr>
        <w:t>. Additionally, w</w:t>
      </w:r>
      <w:r w:rsidR="008A17E7" w:rsidRPr="00962BA0">
        <w:rPr>
          <w:rFonts w:ascii="Calibri" w:hAnsi="Calibri" w:cs="Calibri"/>
          <w:lang w:val="en-GB"/>
        </w:rPr>
        <w:t xml:space="preserve">ealthier individuals possess more financial </w:t>
      </w:r>
      <w:r w:rsidR="00AB7764">
        <w:rPr>
          <w:rFonts w:ascii="Calibri" w:hAnsi="Calibri" w:cs="Calibri"/>
          <w:lang w:val="en-GB"/>
        </w:rPr>
        <w:t>capabilities</w:t>
      </w:r>
      <w:r w:rsidR="00AB7764" w:rsidRPr="00962BA0">
        <w:rPr>
          <w:rFonts w:ascii="Calibri" w:hAnsi="Calibri" w:cs="Calibri"/>
          <w:lang w:val="en-GB"/>
        </w:rPr>
        <w:t xml:space="preserve"> </w:t>
      </w:r>
      <w:r w:rsidR="008A17E7" w:rsidRPr="00962BA0">
        <w:rPr>
          <w:rFonts w:ascii="Calibri" w:hAnsi="Calibri" w:cs="Calibri"/>
          <w:lang w:val="en-GB"/>
        </w:rPr>
        <w:t>to reduce their emissions</w:t>
      </w:r>
      <w:r w:rsidR="008A17E7">
        <w:rPr>
          <w:rFonts w:ascii="Calibri" w:hAnsi="Calibri" w:cs="Calibri"/>
          <w:lang w:val="en-GB"/>
        </w:rPr>
        <w:t>.</w:t>
      </w:r>
    </w:p>
    <w:p w14:paraId="1A351258" w14:textId="77777777" w:rsidR="004424E7" w:rsidRDefault="004424E7" w:rsidP="004424E7">
      <w:pPr>
        <w:spacing w:line="276" w:lineRule="auto"/>
        <w:jc w:val="both"/>
        <w:rPr>
          <w:rFonts w:ascii="Calibri" w:hAnsi="Calibri" w:cs="Calibri"/>
          <w:lang w:val="en-GB"/>
        </w:rPr>
      </w:pPr>
    </w:p>
    <w:p w14:paraId="02591D85" w14:textId="0CD84EBC" w:rsidR="00962BA0" w:rsidRDefault="00962BA0" w:rsidP="00190D93">
      <w:pPr>
        <w:pStyle w:val="ListParagraph"/>
        <w:numPr>
          <w:ilvl w:val="0"/>
          <w:numId w:val="16"/>
        </w:numPr>
        <w:spacing w:line="276" w:lineRule="auto"/>
        <w:jc w:val="both"/>
        <w:rPr>
          <w:rFonts w:ascii="Calibri" w:hAnsi="Calibri" w:cs="Calibri"/>
          <w:lang w:val="en-GB"/>
        </w:rPr>
      </w:pPr>
      <w:commentRangeStart w:id="3"/>
      <w:commentRangeStart w:id="4"/>
      <w:r w:rsidRPr="00AB7764">
        <w:rPr>
          <w:rFonts w:ascii="Calibri" w:hAnsi="Calibri" w:cs="Calibri"/>
          <w:b/>
          <w:bCs/>
          <w:lang w:val="en-GB"/>
        </w:rPr>
        <w:t>Exp 1:</w:t>
      </w:r>
      <w:r w:rsidRPr="00AB7764">
        <w:rPr>
          <w:rFonts w:ascii="Calibri" w:hAnsi="Calibri" w:cs="Calibri"/>
          <w:lang w:val="en-GB"/>
        </w:rPr>
        <w:t xml:space="preserve"> </w:t>
      </w:r>
      <w:commentRangeEnd w:id="3"/>
      <w:r w:rsidR="00B003A0">
        <w:rPr>
          <w:rStyle w:val="CommentReference"/>
        </w:rPr>
        <w:commentReference w:id="3"/>
      </w:r>
      <w:commentRangeEnd w:id="4"/>
      <w:r w:rsidR="00AE11B9">
        <w:rPr>
          <w:rStyle w:val="CommentReference"/>
        </w:rPr>
        <w:commentReference w:id="4"/>
      </w:r>
      <w:r w:rsidRPr="00AB7764">
        <w:rPr>
          <w:rFonts w:ascii="Calibri" w:hAnsi="Calibri" w:cs="Calibri"/>
          <w:lang w:val="en-GB"/>
        </w:rPr>
        <w:t xml:space="preserve">We </w:t>
      </w:r>
      <w:del w:id="5" w:author="Florian Lichtin" w:date="2023-10-16T16:31:00Z">
        <w:r w:rsidR="00CA5A0B" w:rsidRPr="00AB7764" w:rsidDel="00D02E34">
          <w:rPr>
            <w:rFonts w:ascii="Calibri" w:hAnsi="Calibri" w:cs="Calibri"/>
            <w:lang w:val="en-GB"/>
          </w:rPr>
          <w:delText xml:space="preserve"> </w:delText>
        </w:r>
      </w:del>
      <w:r w:rsidRPr="00AB7764">
        <w:rPr>
          <w:rFonts w:ascii="Calibri" w:hAnsi="Calibri" w:cs="Calibri"/>
          <w:lang w:val="en-GB"/>
        </w:rPr>
        <w:t xml:space="preserve">expect </w:t>
      </w:r>
      <w:del w:id="6" w:author="Florian Lichtin" w:date="2023-10-16T16:29:00Z">
        <w:r w:rsidRPr="00AB7764" w:rsidDel="00243566">
          <w:rPr>
            <w:rFonts w:ascii="Calibri" w:hAnsi="Calibri" w:cs="Calibri"/>
            <w:lang w:val="en-GB"/>
          </w:rPr>
          <w:delText xml:space="preserve"> </w:delText>
        </w:r>
      </w:del>
      <w:r w:rsidR="00DE31F1">
        <w:rPr>
          <w:rFonts w:ascii="Calibri" w:hAnsi="Calibri" w:cs="Calibri"/>
          <w:lang w:val="en-GB"/>
        </w:rPr>
        <w:t>high</w:t>
      </w:r>
      <w:ins w:id="7" w:author="Florian Lichtin" w:date="2023-10-16T16:27:00Z">
        <w:r w:rsidR="00CE5A06">
          <w:rPr>
            <w:rFonts w:ascii="Calibri" w:hAnsi="Calibri" w:cs="Calibri"/>
            <w:lang w:val="en-GB"/>
          </w:rPr>
          <w:t>-</w:t>
        </w:r>
      </w:ins>
      <w:del w:id="8" w:author="Florian Lichtin" w:date="2023-10-16T16:27:00Z">
        <w:r w:rsidR="00DE31F1" w:rsidDel="00CE5A06">
          <w:rPr>
            <w:rFonts w:ascii="Calibri" w:hAnsi="Calibri" w:cs="Calibri"/>
            <w:lang w:val="en-GB"/>
          </w:rPr>
          <w:delText xml:space="preserve">er </w:delText>
        </w:r>
      </w:del>
      <w:r w:rsidR="00DE31F1">
        <w:rPr>
          <w:rFonts w:ascii="Calibri" w:hAnsi="Calibri" w:cs="Calibri"/>
          <w:lang w:val="en-GB"/>
        </w:rPr>
        <w:t xml:space="preserve">income </w:t>
      </w:r>
      <w:r w:rsidR="001A00DE">
        <w:rPr>
          <w:rFonts w:ascii="Calibri" w:hAnsi="Calibri" w:cs="Calibri"/>
          <w:lang w:val="en-GB"/>
        </w:rPr>
        <w:t>earners to have</w:t>
      </w:r>
      <w:r w:rsidR="00DE31F1">
        <w:rPr>
          <w:rFonts w:ascii="Calibri" w:hAnsi="Calibri" w:cs="Calibri"/>
          <w:lang w:val="en-GB"/>
        </w:rPr>
        <w:t xml:space="preserve"> a higher likelihood to reach</w:t>
      </w:r>
      <w:r w:rsidR="008D4B52">
        <w:rPr>
          <w:rFonts w:ascii="Calibri" w:hAnsi="Calibri" w:cs="Calibri"/>
          <w:lang w:val="en-GB"/>
        </w:rPr>
        <w:t xml:space="preserve"> </w:t>
      </w:r>
      <w:r w:rsidR="001A00DE">
        <w:rPr>
          <w:rFonts w:ascii="Calibri" w:hAnsi="Calibri" w:cs="Calibri"/>
          <w:lang w:val="en-GB"/>
        </w:rPr>
        <w:t>their</w:t>
      </w:r>
      <w:r w:rsidR="00DE31F1">
        <w:rPr>
          <w:rFonts w:ascii="Calibri" w:hAnsi="Calibri" w:cs="Calibri"/>
          <w:lang w:val="en-GB"/>
        </w:rPr>
        <w:t xml:space="preserve"> </w:t>
      </w:r>
      <w:r w:rsidR="001A00DE">
        <w:rPr>
          <w:rFonts w:ascii="Calibri" w:hAnsi="Calibri" w:cs="Calibri"/>
          <w:lang w:val="en-GB"/>
        </w:rPr>
        <w:t xml:space="preserve">emission </w:t>
      </w:r>
      <w:r w:rsidR="00DE31F1">
        <w:rPr>
          <w:rFonts w:ascii="Calibri" w:hAnsi="Calibri" w:cs="Calibri"/>
          <w:lang w:val="en-GB"/>
        </w:rPr>
        <w:t>reduction</w:t>
      </w:r>
      <w:r w:rsidRPr="00AB7764">
        <w:rPr>
          <w:rFonts w:ascii="Calibri" w:hAnsi="Calibri" w:cs="Calibri"/>
          <w:lang w:val="en-GB"/>
        </w:rPr>
        <w:t xml:space="preserve"> target</w:t>
      </w:r>
      <w:r w:rsidR="001A00DE">
        <w:rPr>
          <w:rFonts w:ascii="Calibri" w:hAnsi="Calibri" w:cs="Calibri"/>
          <w:lang w:val="en-GB"/>
        </w:rPr>
        <w:t>s</w:t>
      </w:r>
      <w:del w:id="9" w:author="Florian Lichtin" w:date="2023-10-16T17:04:00Z">
        <w:r w:rsidR="008D4B52" w:rsidDel="009D5AEB">
          <w:rPr>
            <w:rFonts w:ascii="Calibri" w:hAnsi="Calibri" w:cs="Calibri"/>
            <w:lang w:val="en-GB"/>
          </w:rPr>
          <w:delText>.</w:delText>
        </w:r>
      </w:del>
      <w:ins w:id="10" w:author="Florian Lichtin" w:date="2023-10-16T17:04:00Z">
        <w:r w:rsidR="009D5AEB">
          <w:rPr>
            <w:rFonts w:ascii="Calibri" w:hAnsi="Calibri" w:cs="Calibri"/>
            <w:lang w:val="en-GB"/>
          </w:rPr>
          <w:t xml:space="preserve"> and be more willing to accept financially</w:t>
        </w:r>
      </w:ins>
      <w:ins w:id="11" w:author="Florian Lichtin" w:date="2023-10-16T16:45:00Z">
        <w:r w:rsidR="001424FB">
          <w:rPr>
            <w:rFonts w:ascii="Calibri" w:hAnsi="Calibri" w:cs="Calibri"/>
            <w:lang w:val="en-GB"/>
          </w:rPr>
          <w:t xml:space="preserve"> costly adaptations</w:t>
        </w:r>
      </w:ins>
      <w:ins w:id="12" w:author="Florian Lichtin" w:date="2023-10-16T16:46:00Z">
        <w:r w:rsidR="001424FB">
          <w:rPr>
            <w:rFonts w:ascii="Calibri" w:hAnsi="Calibri" w:cs="Calibri"/>
            <w:lang w:val="en-GB"/>
          </w:rPr>
          <w:t>.</w:t>
        </w:r>
      </w:ins>
      <w:r w:rsidR="00563055">
        <w:rPr>
          <w:rFonts w:ascii="Calibri" w:hAnsi="Calibri" w:cs="Calibri"/>
          <w:lang w:val="en-GB"/>
        </w:rPr>
        <w:t xml:space="preserve"> </w:t>
      </w:r>
      <w:commentRangeStart w:id="13"/>
      <w:commentRangeStart w:id="14"/>
      <w:r w:rsidR="00563055" w:rsidRPr="009D5AEB">
        <w:rPr>
          <w:rFonts w:ascii="Calibri" w:hAnsi="Calibri" w:cs="Calibri"/>
          <w:strike/>
          <w:lang w:val="en-GB"/>
          <w:rPrChange w:id="15" w:author="Florian Lichtin" w:date="2023-10-16T17:04:00Z">
            <w:rPr>
              <w:rFonts w:ascii="Calibri" w:hAnsi="Calibri" w:cs="Calibri"/>
              <w:lang w:val="en-GB"/>
            </w:rPr>
          </w:rPrChange>
        </w:rPr>
        <w:t>Amongst t</w:t>
      </w:r>
      <w:r w:rsidR="008D4B52" w:rsidRPr="009D5AEB">
        <w:rPr>
          <w:rFonts w:ascii="Calibri" w:hAnsi="Calibri" w:cs="Calibri"/>
          <w:strike/>
          <w:lang w:val="en-GB"/>
          <w:rPrChange w:id="16" w:author="Florian Lichtin" w:date="2023-10-16T17:04:00Z">
            <w:rPr>
              <w:rFonts w:ascii="Calibri" w:hAnsi="Calibri" w:cs="Calibri"/>
              <w:lang w:val="en-GB"/>
            </w:rPr>
          </w:rPrChange>
        </w:rPr>
        <w:t>hose that do</w:t>
      </w:r>
      <w:r w:rsidR="00563055" w:rsidRPr="009D5AEB">
        <w:rPr>
          <w:rFonts w:ascii="Calibri" w:hAnsi="Calibri" w:cs="Calibri"/>
          <w:strike/>
          <w:lang w:val="en-GB"/>
          <w:rPrChange w:id="17" w:author="Florian Lichtin" w:date="2023-10-16T17:04:00Z">
            <w:rPr>
              <w:rFonts w:ascii="Calibri" w:hAnsi="Calibri" w:cs="Calibri"/>
              <w:lang w:val="en-GB"/>
            </w:rPr>
          </w:rPrChange>
        </w:rPr>
        <w:t>,</w:t>
      </w:r>
      <w:r w:rsidRPr="009D5AEB">
        <w:rPr>
          <w:rFonts w:ascii="Calibri" w:hAnsi="Calibri" w:cs="Calibri"/>
          <w:strike/>
          <w:lang w:val="en-GB"/>
          <w:rPrChange w:id="18" w:author="Florian Lichtin" w:date="2023-10-16T17:04:00Z">
            <w:rPr>
              <w:rFonts w:ascii="Calibri" w:hAnsi="Calibri" w:cs="Calibri"/>
              <w:lang w:val="en-GB"/>
            </w:rPr>
          </w:rPrChange>
        </w:rPr>
        <w:t xml:space="preserve"> </w:t>
      </w:r>
      <w:r w:rsidR="00563055" w:rsidRPr="009D5AEB">
        <w:rPr>
          <w:rFonts w:ascii="Calibri" w:hAnsi="Calibri" w:cs="Calibri"/>
          <w:strike/>
          <w:lang w:val="en-GB"/>
          <w:rPrChange w:id="19" w:author="Florian Lichtin" w:date="2023-10-16T17:04:00Z">
            <w:rPr>
              <w:rFonts w:ascii="Calibri" w:hAnsi="Calibri" w:cs="Calibri"/>
              <w:lang w:val="en-GB"/>
            </w:rPr>
          </w:rPrChange>
        </w:rPr>
        <w:t xml:space="preserve">higher incomes lead to a </w:t>
      </w:r>
      <w:r w:rsidRPr="009D5AEB">
        <w:rPr>
          <w:rFonts w:ascii="Calibri" w:hAnsi="Calibri" w:cs="Calibri"/>
          <w:strike/>
          <w:lang w:val="en-GB"/>
          <w:rPrChange w:id="20" w:author="Florian Lichtin" w:date="2023-10-16T17:04:00Z">
            <w:rPr>
              <w:rFonts w:ascii="Calibri" w:hAnsi="Calibri" w:cs="Calibri"/>
              <w:lang w:val="en-GB"/>
            </w:rPr>
          </w:rPrChange>
        </w:rPr>
        <w:t>smaller amount of adaptation measures</w:t>
      </w:r>
      <w:r w:rsidR="00380743" w:rsidRPr="009D5AEB">
        <w:rPr>
          <w:rFonts w:ascii="Calibri" w:hAnsi="Calibri" w:cs="Calibri"/>
          <w:strike/>
          <w:lang w:val="en-GB"/>
          <w:rPrChange w:id="21" w:author="Florian Lichtin" w:date="2023-10-16T17:04:00Z">
            <w:rPr>
              <w:rFonts w:ascii="Calibri" w:hAnsi="Calibri" w:cs="Calibri"/>
              <w:lang w:val="en-GB"/>
            </w:rPr>
          </w:rPrChange>
        </w:rPr>
        <w:t xml:space="preserve"> chosen</w:t>
      </w:r>
      <w:r w:rsidR="008D4B52" w:rsidRPr="009D5AEB">
        <w:rPr>
          <w:rFonts w:ascii="Calibri" w:hAnsi="Calibri" w:cs="Calibri"/>
          <w:strike/>
          <w:lang w:val="en-GB"/>
          <w:rPrChange w:id="22" w:author="Florian Lichtin" w:date="2023-10-16T17:04:00Z">
            <w:rPr>
              <w:rFonts w:ascii="Calibri" w:hAnsi="Calibri" w:cs="Calibri"/>
              <w:lang w:val="en-GB"/>
            </w:rPr>
          </w:rPrChange>
        </w:rPr>
        <w:t xml:space="preserve">, </w:t>
      </w:r>
      <w:r w:rsidR="00563055" w:rsidRPr="009D5AEB">
        <w:rPr>
          <w:rFonts w:ascii="Calibri" w:hAnsi="Calibri" w:cs="Calibri"/>
          <w:strike/>
          <w:lang w:val="en-GB"/>
          <w:rPrChange w:id="23" w:author="Florian Lichtin" w:date="2023-10-16T17:04:00Z">
            <w:rPr>
              <w:rFonts w:ascii="Calibri" w:hAnsi="Calibri" w:cs="Calibri"/>
              <w:lang w:val="en-GB"/>
            </w:rPr>
          </w:rPrChange>
        </w:rPr>
        <w:t>as well as to a higher share of</w:t>
      </w:r>
      <w:r w:rsidR="008D4B52" w:rsidRPr="009D5AEB">
        <w:rPr>
          <w:rFonts w:ascii="Calibri" w:hAnsi="Calibri" w:cs="Calibri"/>
          <w:strike/>
          <w:lang w:val="en-GB"/>
          <w:rPrChange w:id="24" w:author="Florian Lichtin" w:date="2023-10-16T17:04:00Z">
            <w:rPr>
              <w:rFonts w:ascii="Calibri" w:hAnsi="Calibri" w:cs="Calibri"/>
              <w:lang w:val="en-GB"/>
            </w:rPr>
          </w:rPrChange>
        </w:rPr>
        <w:t xml:space="preserve"> financially instead of behaviourally costly</w:t>
      </w:r>
      <w:r w:rsidR="00563055" w:rsidRPr="009D5AEB">
        <w:rPr>
          <w:rFonts w:ascii="Calibri" w:hAnsi="Calibri" w:cs="Calibri"/>
          <w:strike/>
          <w:lang w:val="en-GB"/>
          <w:rPrChange w:id="25" w:author="Florian Lichtin" w:date="2023-10-16T17:04:00Z">
            <w:rPr>
              <w:rFonts w:ascii="Calibri" w:hAnsi="Calibri" w:cs="Calibri"/>
              <w:lang w:val="en-GB"/>
            </w:rPr>
          </w:rPrChange>
        </w:rPr>
        <w:t xml:space="preserve"> measures</w:t>
      </w:r>
      <w:r w:rsidR="009D6415" w:rsidRPr="009D5AEB">
        <w:rPr>
          <w:rFonts w:ascii="Calibri" w:hAnsi="Calibri" w:cs="Calibri"/>
          <w:strike/>
          <w:lang w:val="en-GB"/>
          <w:rPrChange w:id="26" w:author="Florian Lichtin" w:date="2023-10-16T17:04:00Z">
            <w:rPr>
              <w:rFonts w:ascii="Calibri" w:hAnsi="Calibri" w:cs="Calibri"/>
              <w:lang w:val="en-GB"/>
            </w:rPr>
          </w:rPrChange>
        </w:rPr>
        <w:t xml:space="preserve"> chosen</w:t>
      </w:r>
      <w:commentRangeEnd w:id="13"/>
      <w:r w:rsidR="001A00DE" w:rsidRPr="009D5AEB">
        <w:rPr>
          <w:rStyle w:val="CommentReference"/>
          <w:strike/>
          <w:rPrChange w:id="27" w:author="Florian Lichtin" w:date="2023-10-16T17:04:00Z">
            <w:rPr>
              <w:rStyle w:val="CommentReference"/>
            </w:rPr>
          </w:rPrChange>
        </w:rPr>
        <w:commentReference w:id="13"/>
      </w:r>
      <w:commentRangeEnd w:id="14"/>
      <w:r w:rsidR="001424FB" w:rsidRPr="009D5AEB">
        <w:rPr>
          <w:rStyle w:val="CommentReference"/>
          <w:strike/>
          <w:rPrChange w:id="28" w:author="Florian Lichtin" w:date="2023-10-16T17:04:00Z">
            <w:rPr>
              <w:rStyle w:val="CommentReference"/>
            </w:rPr>
          </w:rPrChange>
        </w:rPr>
        <w:commentReference w:id="14"/>
      </w:r>
      <w:r w:rsidR="00AB7764" w:rsidRPr="009D5AEB">
        <w:rPr>
          <w:rFonts w:ascii="Calibri" w:hAnsi="Calibri" w:cs="Calibri"/>
          <w:strike/>
          <w:lang w:val="en-GB"/>
          <w:rPrChange w:id="29" w:author="Florian Lichtin" w:date="2023-10-16T17:04:00Z">
            <w:rPr>
              <w:rFonts w:ascii="Calibri" w:hAnsi="Calibri" w:cs="Calibri"/>
              <w:lang w:val="en-GB"/>
            </w:rPr>
          </w:rPrChange>
        </w:rPr>
        <w:t>.</w:t>
      </w:r>
    </w:p>
    <w:p w14:paraId="660F5A5A" w14:textId="77777777" w:rsidR="00AB7764" w:rsidRPr="00101EE7" w:rsidRDefault="00AB7764" w:rsidP="00101EE7">
      <w:pPr>
        <w:spacing w:line="276" w:lineRule="auto"/>
        <w:ind w:left="360"/>
        <w:jc w:val="both"/>
        <w:rPr>
          <w:rFonts w:ascii="Calibri" w:hAnsi="Calibri" w:cs="Calibri"/>
          <w:lang w:val="en-GB"/>
        </w:rPr>
      </w:pPr>
    </w:p>
    <w:p w14:paraId="667CE677" w14:textId="54E25914" w:rsidR="006A2862" w:rsidRPr="00AB7764" w:rsidRDefault="00F377CD" w:rsidP="00AB7764">
      <w:pPr>
        <w:spacing w:line="276" w:lineRule="auto"/>
        <w:jc w:val="both"/>
        <w:rPr>
          <w:rFonts w:ascii="Calibri" w:hAnsi="Calibri" w:cs="Calibri"/>
          <w:lang w:val="en-GB"/>
        </w:rPr>
      </w:pPr>
      <w:r>
        <w:rPr>
          <w:rFonts w:ascii="Calibri" w:hAnsi="Calibri" w:cs="Calibri"/>
          <w:lang w:val="en-GB"/>
        </w:rPr>
        <w:t>Further</w:t>
      </w:r>
      <w:r w:rsidR="005F4274">
        <w:rPr>
          <w:rFonts w:ascii="Calibri" w:hAnsi="Calibri" w:cs="Calibri"/>
          <w:lang w:val="en-GB"/>
        </w:rPr>
        <w:t xml:space="preserve">, </w:t>
      </w:r>
      <w:r w:rsidR="00E05241">
        <w:rPr>
          <w:rFonts w:ascii="Calibri" w:hAnsi="Calibri" w:cs="Calibri"/>
          <w:lang w:val="en-GB"/>
        </w:rPr>
        <w:t>behavioural</w:t>
      </w:r>
      <w:r w:rsidR="005F4274">
        <w:rPr>
          <w:rFonts w:ascii="Calibri" w:hAnsi="Calibri" w:cs="Calibri"/>
          <w:lang w:val="en-GB"/>
        </w:rPr>
        <w:t xml:space="preserve"> choices can be expected </w:t>
      </w:r>
      <w:r w:rsidR="00446609">
        <w:rPr>
          <w:rFonts w:ascii="Calibri" w:hAnsi="Calibri" w:cs="Calibri"/>
          <w:lang w:val="en-GB"/>
        </w:rPr>
        <w:t>to</w:t>
      </w:r>
      <w:r w:rsidR="005F4274">
        <w:rPr>
          <w:rFonts w:ascii="Calibri" w:hAnsi="Calibri" w:cs="Calibri"/>
          <w:lang w:val="en-GB"/>
        </w:rPr>
        <w:t xml:space="preserve"> depend </w:t>
      </w:r>
      <w:r w:rsidR="00446609">
        <w:rPr>
          <w:rFonts w:ascii="Calibri" w:hAnsi="Calibri" w:cs="Calibri"/>
          <w:lang w:val="en-GB"/>
        </w:rPr>
        <w:t xml:space="preserve">heavily </w:t>
      </w:r>
      <w:r w:rsidR="005F4274">
        <w:rPr>
          <w:rFonts w:ascii="Calibri" w:hAnsi="Calibri" w:cs="Calibri"/>
          <w:lang w:val="en-GB"/>
        </w:rPr>
        <w:t>on belief systems, norms, and attitudes</w:t>
      </w:r>
      <w:r w:rsidR="005F24B0">
        <w:rPr>
          <w:rFonts w:ascii="Calibri" w:hAnsi="Calibri" w:cs="Calibri"/>
          <w:lang w:val="en-GB"/>
        </w:rPr>
        <w:t xml:space="preserve"> of individuals</w:t>
      </w:r>
      <w:r w:rsidR="004424E7">
        <w:rPr>
          <w:rFonts w:ascii="Calibri" w:hAnsi="Calibri" w:cs="Calibri"/>
          <w:lang w:val="en-GB"/>
        </w:rPr>
        <w:t xml:space="preserve"> </w:t>
      </w:r>
      <w:r w:rsidR="004424E7">
        <w:rPr>
          <w:rFonts w:ascii="Calibri" w:hAnsi="Calibri" w:cs="Calibri"/>
          <w:lang w:val="en-GB"/>
        </w:rPr>
        <w:fldChar w:fldCharType="begin" w:fldLock="1"/>
      </w:r>
      <w:r w:rsidR="00613882">
        <w:rPr>
          <w:rFonts w:ascii="Calibri" w:hAnsi="Calibri" w:cs="Calibri"/>
          <w:lang w:val="en-GB"/>
        </w:rPr>
        <w:instrText>ADDIN CSL_CITATION {"citationItems":[{"id":"ITEM-1","itemData":{"DOI":"10.1016/0749-5978(91)90020-T","ISBN":"9781446249215","ISSN":"07495978","author":[{"dropping-particle":"","family":"Ajzen","given":"Icek","non-dropping-particle":"","parse-names":false,"suffix":""}],"container-title":"Organizational Behavior and Human Decision Processes","id":"ITEM-1","issue":"2","issued":{"date-parts":[["1991","12"]]},"page":"179-211","publisher":"SAGE Publications Ltd","publisher-place":"1 Oliver's Yard, 55 City Road, London EC1Y 1SP United Kingdom","title":"The theory of planned behavior","type":"article-journal","volume":"50"},"uris":["http://www.mendeley.com/documents/?uuid=14338e18-9c4b-433a-948f-ad0832c31d46"]},{"id":"ITEM-2","itemData":{"ISSN":"10744827","abstract":"We present a theory of the basis of support for a social movement. Three types of support (citizenship actions, policy support and acceptance, and personal-sphere behaviors that accord with movement principles) are empirically distinct from each other and from committed activism. Drawing on theoretical work on values and norm-activation processes, we propose a value-belief-norm (VBN) theory of movement support. Individuals who accept a movement's basic values, believe that valued objects are threatened, and believe that their actions can help restore those values experience an obligation (personal norm) for pro-movement action that creates a predisposition to provide support; the particular type of support that results is dependent on the individual's capabilities and constraints. Data from a national survey of 420 respondents suggest that the VBN theory, when compared with other prevalent theories, offers the best available account of support for the environmental movement.","author":[{"dropping-particle":"","family":"Stern","given":"P. C.","non-dropping-particle":"","parse-names":false,"suffix":""},{"dropping-particle":"","family":"Dietz","given":"T.","non-dropping-particle":"","parse-names":false,"suffix":""},{"dropping-particle":"","family":"Abel","given":"T.","non-dropping-particle":"","parse-names":false,"suffix":""},{"dropping-particle":"","family":"Guagnano","given":"G. A.","non-dropping-particle":"","parse-names":false,"suffix":""},{"dropping-particle":"","family":"Kalof","given":"L.","non-dropping-particle":"","parse-names":false,"suffix":""}],"container-title":"Human Ecology Review","id":"ITEM-2","issue":"2","issued":{"date-parts":[["1999"]]},"page":"81-97","title":"A value-belief-norm theory of support for social movements: The case of environmentalism","type":"article-journal","volume":"6"},"uris":["http://www.mendeley.com/documents/?uuid=978f9345-f1d3-4e3e-a6e7-538b8d3b129c"]}],"mendeley":{"formattedCitation":"(Ajzen, 1991; Stern et al., 1999)","plainTextFormattedCitation":"(Ajzen, 1991; Stern et al., 1999)","previouslyFormattedCitation":"(Ajzen, 1991; Stern et al., 1999)"},"properties":{"noteIndex":0},"schema":"https://github.com/citation-style-language/schema/raw/master/csl-citation.json"}</w:instrText>
      </w:r>
      <w:r w:rsidR="004424E7">
        <w:rPr>
          <w:rFonts w:ascii="Calibri" w:hAnsi="Calibri" w:cs="Calibri"/>
          <w:lang w:val="en-GB"/>
        </w:rPr>
        <w:fldChar w:fldCharType="separate"/>
      </w:r>
      <w:r w:rsidR="004424E7" w:rsidRPr="004424E7">
        <w:rPr>
          <w:rFonts w:ascii="Calibri" w:hAnsi="Calibri" w:cs="Calibri"/>
          <w:noProof/>
          <w:lang w:val="en-GB"/>
        </w:rPr>
        <w:t>(Ajzen, 1991; Stern et al., 1999)</w:t>
      </w:r>
      <w:r w:rsidR="004424E7">
        <w:rPr>
          <w:rFonts w:ascii="Calibri" w:hAnsi="Calibri" w:cs="Calibri"/>
          <w:lang w:val="en-GB"/>
        </w:rPr>
        <w:fldChar w:fldCharType="end"/>
      </w:r>
      <w:r w:rsidR="00446609">
        <w:rPr>
          <w:rFonts w:ascii="Calibri" w:hAnsi="Calibri" w:cs="Calibri"/>
          <w:lang w:val="en-GB"/>
        </w:rPr>
        <w:t>.</w:t>
      </w:r>
      <w:r w:rsidR="00102C1B">
        <w:rPr>
          <w:rFonts w:ascii="Calibri" w:hAnsi="Calibri" w:cs="Calibri"/>
          <w:lang w:val="en-GB"/>
        </w:rPr>
        <w:t xml:space="preserve"> </w:t>
      </w:r>
      <w:r w:rsidR="00701CC5" w:rsidRPr="00AB7764">
        <w:rPr>
          <w:rFonts w:ascii="Calibri" w:hAnsi="Calibri" w:cs="Calibri"/>
          <w:lang w:val="en-GB"/>
        </w:rPr>
        <w:t xml:space="preserve">Respondents that </w:t>
      </w:r>
      <w:r w:rsidR="00B13314">
        <w:rPr>
          <w:rFonts w:ascii="Calibri" w:hAnsi="Calibri" w:cs="Calibri"/>
          <w:lang w:val="en-GB"/>
        </w:rPr>
        <w:t xml:space="preserve">that are </w:t>
      </w:r>
      <w:r w:rsidR="00B13314" w:rsidRPr="00AB7764">
        <w:rPr>
          <w:rFonts w:ascii="Calibri" w:hAnsi="Calibri" w:cs="Calibri"/>
          <w:lang w:val="en-GB"/>
        </w:rPr>
        <w:t>environmentally concerned</w:t>
      </w:r>
      <w:r w:rsidR="003647A3">
        <w:rPr>
          <w:rFonts w:ascii="Calibri" w:hAnsi="Calibri" w:cs="Calibri"/>
          <w:lang w:val="en-GB"/>
        </w:rPr>
        <w:t xml:space="preserve"> and </w:t>
      </w:r>
      <w:r w:rsidR="00B13314" w:rsidRPr="00AB7764">
        <w:rPr>
          <w:rFonts w:ascii="Calibri" w:hAnsi="Calibri" w:cs="Calibri"/>
          <w:lang w:val="en-GB"/>
        </w:rPr>
        <w:t>have strong pro-environmental norms can be</w:t>
      </w:r>
      <w:r w:rsidR="00EA1D73">
        <w:rPr>
          <w:rFonts w:ascii="Calibri" w:hAnsi="Calibri" w:cs="Calibri"/>
          <w:lang w:val="en-GB"/>
        </w:rPr>
        <w:t xml:space="preserve"> </w:t>
      </w:r>
      <w:r w:rsidR="00B13314" w:rsidRPr="00AB7764">
        <w:rPr>
          <w:rFonts w:ascii="Calibri" w:hAnsi="Calibri" w:cs="Calibri"/>
          <w:lang w:val="en-GB"/>
        </w:rPr>
        <w:t xml:space="preserve">expected </w:t>
      </w:r>
      <w:r w:rsidR="00B13314">
        <w:rPr>
          <w:rFonts w:ascii="Calibri" w:hAnsi="Calibri" w:cs="Calibri"/>
          <w:lang w:val="en-GB"/>
        </w:rPr>
        <w:t xml:space="preserve">to </w:t>
      </w:r>
      <w:r w:rsidR="00EA1D73">
        <w:rPr>
          <w:rFonts w:ascii="Calibri" w:hAnsi="Calibri" w:cs="Calibri"/>
          <w:lang w:val="en-GB"/>
        </w:rPr>
        <w:t>show</w:t>
      </w:r>
      <w:r w:rsidR="007E077E">
        <w:rPr>
          <w:rFonts w:ascii="Calibri" w:hAnsi="Calibri" w:cs="Calibri"/>
          <w:lang w:val="en-GB"/>
        </w:rPr>
        <w:t xml:space="preserve"> ex ante</w:t>
      </w:r>
      <w:r w:rsidR="00701CC5" w:rsidRPr="00AB7764">
        <w:rPr>
          <w:rFonts w:ascii="Calibri" w:hAnsi="Calibri" w:cs="Calibri"/>
          <w:lang w:val="en-GB"/>
        </w:rPr>
        <w:t xml:space="preserve"> a higher willingness to engage in </w:t>
      </w:r>
      <w:r w:rsidR="00480DCF" w:rsidRPr="00AB7764">
        <w:rPr>
          <w:rFonts w:ascii="Calibri" w:hAnsi="Calibri" w:cs="Calibri"/>
          <w:lang w:val="en-GB"/>
        </w:rPr>
        <w:t>behaviours</w:t>
      </w:r>
      <w:r w:rsidR="00701CC5" w:rsidRPr="00AB7764">
        <w:rPr>
          <w:rFonts w:ascii="Calibri" w:hAnsi="Calibri" w:cs="Calibri"/>
          <w:lang w:val="en-GB"/>
        </w:rPr>
        <w:t xml:space="preserve"> to reduce their carbon emissions</w:t>
      </w:r>
      <w:r w:rsidR="00B13314">
        <w:rPr>
          <w:rFonts w:ascii="Calibri" w:hAnsi="Calibri" w:cs="Calibri"/>
          <w:lang w:val="en-GB"/>
        </w:rPr>
        <w:t xml:space="preserve">. Further, they are also more willing to bear </w:t>
      </w:r>
      <w:r w:rsidR="00EA1D73">
        <w:rPr>
          <w:rFonts w:ascii="Calibri" w:hAnsi="Calibri" w:cs="Calibri"/>
          <w:lang w:val="en-GB"/>
        </w:rPr>
        <w:t xml:space="preserve">higher </w:t>
      </w:r>
      <w:r w:rsidR="00B13314">
        <w:rPr>
          <w:rFonts w:ascii="Calibri" w:hAnsi="Calibri" w:cs="Calibri"/>
          <w:lang w:val="en-GB"/>
        </w:rPr>
        <w:t>behavioural costs</w:t>
      </w:r>
      <w:ins w:id="30" w:author="Florian Lichtin" w:date="2023-10-16T17:06:00Z">
        <w:r w:rsidR="009D5AEB">
          <w:rPr>
            <w:rFonts w:ascii="Calibri" w:hAnsi="Calibri" w:cs="Calibri"/>
            <w:lang w:val="en-GB"/>
          </w:rPr>
          <w:t xml:space="preserve"> t</w:t>
        </w:r>
      </w:ins>
      <w:ins w:id="31" w:author="Florian Lichtin" w:date="2023-10-16T17:07:00Z">
        <w:r w:rsidR="009D5AEB">
          <w:rPr>
            <w:rFonts w:ascii="Calibri" w:hAnsi="Calibri" w:cs="Calibri"/>
            <w:lang w:val="en-GB"/>
          </w:rPr>
          <w:t>han others</w:t>
        </w:r>
      </w:ins>
      <w:r w:rsidR="007E3699">
        <w:rPr>
          <w:rFonts w:ascii="Calibri" w:hAnsi="Calibri" w:cs="Calibri"/>
          <w:lang w:val="en-GB"/>
        </w:rPr>
        <w:t xml:space="preserve"> </w:t>
      </w:r>
      <w:r w:rsidR="007E3699">
        <w:rPr>
          <w:rFonts w:ascii="Calibri" w:hAnsi="Calibri" w:cs="Calibri"/>
          <w:lang w:val="en-GB"/>
        </w:rPr>
        <w:fldChar w:fldCharType="begin" w:fldLock="1"/>
      </w:r>
      <w:r w:rsidR="007E3699">
        <w:rPr>
          <w:rFonts w:ascii="Calibri" w:hAnsi="Calibri" w:cs="Calibri"/>
          <w:lang w:val="en-GB"/>
        </w:rPr>
        <w:instrText>ADDIN CSL_CITATION {"citationItems":[{"id":"ITEM-1","itemData":{"DOI":"10.1006/jevp.1998.0107","ISBN":"9781844072859","ISSN":"02724944","PMID":"23196002","abstract":"Germany¨Abstract This paper establishes environmental attitude as a powerful predictor of ecological behaviour. Past studies have failed in this enterprise because they did not consider three shortcomings that limit the predictive Ž. Ž. power of environmental attitude concepts: 1 the lack of a unified concept of attitude, 2 the lack of Ž. measurement correspondence between attitude and behaviour on a general level, and 3 the lack of consideration of behaviour constraints beyond people's control. Based on Ajzen's theory of planned behaviour, the present study uses a unified concept of attitude and a probabilistic measurement approach to overcome these shortcomings. Questionnaire data from members of two ideologically different Swiss transportation associations are used. This study confirmed three measures as orthogonal dimensions by means of factor Ž. Ž. Ž. analysis: 1 environmental knowledge, 2 environmental values, and 3 ecological behaviour intention. One other measure, general ecological behaviour, is established as a Rasch-scale that assesses behaviour by considering the tendency to behave ecologically and the difficulties in carrying out the behaviours, which depend on influences beyond people's actual behaviour control. A structural equation model was used to confirm the proposed model: environmental knowledge and environmental values explained 40 per cent of the variance of ecological behaviour intension which, in turn, predicted 75 per cent of the variance of general ecological behaviour.","author":[{"dropping-particle":"","family":"Kaiser","given":"Florian G.","non-dropping-particle":"","parse-names":false,"suffix":""},{"dropping-particle":"","family":"Wölfing","given":"Sybille","non-dropping-particle":"","parse-names":false,"suffix":""},{"dropping-particle":"","family":"Fuhrer","given":"Urs","non-dropping-particle":"","parse-names":false,"suffix":""}],"container-title":"Journal of Environmental Psychology","id":"ITEM-1","issue":"1","issued":{"date-parts":[["1999","3"]]},"page":"1-19","title":"ENVIRONMENTAL ATTITUDE AND ECOLOGICAL BEHAVIOUR","type":"article-journal","volume":"19"},"uris":["http://www.mendeley.com/documents/?uuid=1cc98c6c-de3e-4bd5-9908-02a05be39e16"]}],"mendeley":{"formattedCitation":"(Kaiser et al., 1999)","plainTextFormattedCitation":"(Kaiser et al., 1999)","previouslyFormattedCitation":"(Kaiser et al., 1999)"},"properties":{"noteIndex":0},"schema":"https://github.com/citation-style-language/schema/raw/master/csl-citation.json"}</w:instrText>
      </w:r>
      <w:r w:rsidR="007E3699">
        <w:rPr>
          <w:rFonts w:ascii="Calibri" w:hAnsi="Calibri" w:cs="Calibri"/>
          <w:lang w:val="en-GB"/>
        </w:rPr>
        <w:fldChar w:fldCharType="separate"/>
      </w:r>
      <w:r w:rsidR="007E3699" w:rsidRPr="007E3699">
        <w:rPr>
          <w:rFonts w:ascii="Calibri" w:hAnsi="Calibri" w:cs="Calibri"/>
          <w:noProof/>
          <w:lang w:val="en-GB"/>
        </w:rPr>
        <w:t>(Kaiser et al., 1999)</w:t>
      </w:r>
      <w:r w:rsidR="007E3699">
        <w:rPr>
          <w:rFonts w:ascii="Calibri" w:hAnsi="Calibri" w:cs="Calibri"/>
          <w:lang w:val="en-GB"/>
        </w:rPr>
        <w:fldChar w:fldCharType="end"/>
      </w:r>
      <w:r w:rsidR="007E3699">
        <w:rPr>
          <w:rFonts w:ascii="Calibri" w:hAnsi="Calibri" w:cs="Calibri"/>
          <w:lang w:val="en-GB"/>
        </w:rPr>
        <w:t>.</w:t>
      </w:r>
    </w:p>
    <w:p w14:paraId="6B305BB8" w14:textId="7C9C8596" w:rsidR="00962BA0" w:rsidRDefault="00962BA0" w:rsidP="00962BA0">
      <w:pPr>
        <w:spacing w:line="276" w:lineRule="auto"/>
        <w:jc w:val="both"/>
        <w:rPr>
          <w:ins w:id="32" w:author="Florian Lichtin" w:date="2023-10-16T16:54:00Z"/>
          <w:rFonts w:ascii="Calibri" w:hAnsi="Calibri" w:cs="Calibri"/>
          <w:highlight w:val="yellow"/>
          <w:lang w:val="en-GB"/>
        </w:rPr>
      </w:pPr>
    </w:p>
    <w:p w14:paraId="37363BE7" w14:textId="3DE910B9" w:rsidR="00B61AFD" w:rsidRPr="009D5AEB" w:rsidRDefault="00B61AFD">
      <w:pPr>
        <w:pStyle w:val="ListParagraph"/>
        <w:numPr>
          <w:ilvl w:val="0"/>
          <w:numId w:val="16"/>
        </w:numPr>
        <w:spacing w:line="276" w:lineRule="auto"/>
        <w:jc w:val="both"/>
        <w:rPr>
          <w:rFonts w:ascii="Calibri" w:hAnsi="Calibri" w:cs="Calibri"/>
          <w:lang w:val="en-GB"/>
          <w:rPrChange w:id="33" w:author="Florian Lichtin" w:date="2023-10-16T17:03:00Z">
            <w:rPr>
              <w:highlight w:val="yellow"/>
              <w:lang w:val="en-GB"/>
            </w:rPr>
          </w:rPrChange>
        </w:rPr>
        <w:pPrChange w:id="34" w:author="Florian Lichtin" w:date="2023-10-16T16:54:00Z">
          <w:pPr>
            <w:spacing w:line="276" w:lineRule="auto"/>
            <w:jc w:val="both"/>
          </w:pPr>
        </w:pPrChange>
      </w:pPr>
      <w:ins w:id="35" w:author="Florian Lichtin" w:date="2023-10-16T16:54:00Z">
        <w:r w:rsidRPr="009D5AEB">
          <w:rPr>
            <w:rFonts w:ascii="Calibri" w:hAnsi="Calibri" w:cs="Calibri"/>
            <w:lang w:val="en-GB"/>
            <w:rPrChange w:id="36" w:author="Florian Lichtin" w:date="2023-10-16T17:03:00Z">
              <w:rPr>
                <w:rFonts w:ascii="Calibri" w:hAnsi="Calibri" w:cs="Calibri"/>
                <w:highlight w:val="yellow"/>
                <w:lang w:val="en-GB"/>
              </w:rPr>
            </w:rPrChange>
          </w:rPr>
          <w:t>Exp</w:t>
        </w:r>
      </w:ins>
      <w:ins w:id="37" w:author="Smith  E. Keith" w:date="2023-10-16T17:39:00Z">
        <w:r w:rsidR="00AE11B9">
          <w:rPr>
            <w:rFonts w:ascii="Calibri" w:hAnsi="Calibri" w:cs="Calibri"/>
            <w:lang w:val="en-GB"/>
          </w:rPr>
          <w:t xml:space="preserve"> 2</w:t>
        </w:r>
      </w:ins>
      <w:ins w:id="38" w:author="Florian Lichtin" w:date="2023-10-16T16:54:00Z">
        <w:r w:rsidRPr="009D5AEB">
          <w:rPr>
            <w:rFonts w:ascii="Calibri" w:hAnsi="Calibri" w:cs="Calibri"/>
            <w:lang w:val="en-GB"/>
            <w:rPrChange w:id="39" w:author="Florian Lichtin" w:date="2023-10-16T17:03:00Z">
              <w:rPr>
                <w:rFonts w:ascii="Calibri" w:hAnsi="Calibri" w:cs="Calibri"/>
                <w:highlight w:val="yellow"/>
                <w:lang w:val="en-GB"/>
              </w:rPr>
            </w:rPrChange>
          </w:rPr>
          <w:t xml:space="preserve">: We expect people with higher environmental concern and </w:t>
        </w:r>
      </w:ins>
      <w:ins w:id="40" w:author="Smith  E. Keith" w:date="2023-10-16T17:39:00Z">
        <w:r w:rsidR="00AE11B9">
          <w:rPr>
            <w:rFonts w:ascii="Calibri" w:hAnsi="Calibri" w:cs="Calibri"/>
            <w:lang w:val="en-GB"/>
          </w:rPr>
          <w:t xml:space="preserve">pro-environmental </w:t>
        </w:r>
      </w:ins>
      <w:ins w:id="41" w:author="Florian Lichtin" w:date="2023-10-16T16:54:00Z">
        <w:r w:rsidRPr="009D5AEB">
          <w:rPr>
            <w:rFonts w:ascii="Calibri" w:hAnsi="Calibri" w:cs="Calibri"/>
            <w:lang w:val="en-GB"/>
            <w:rPrChange w:id="42" w:author="Florian Lichtin" w:date="2023-10-16T17:03:00Z">
              <w:rPr>
                <w:rFonts w:ascii="Calibri" w:hAnsi="Calibri" w:cs="Calibri"/>
                <w:highlight w:val="yellow"/>
                <w:lang w:val="en-GB"/>
              </w:rPr>
            </w:rPrChange>
          </w:rPr>
          <w:t xml:space="preserve">norms to </w:t>
        </w:r>
      </w:ins>
      <w:ins w:id="43" w:author="Florian Lichtin" w:date="2023-10-16T16:55:00Z">
        <w:r w:rsidRPr="009D5AEB">
          <w:rPr>
            <w:rFonts w:ascii="Calibri" w:hAnsi="Calibri" w:cs="Calibri"/>
            <w:lang w:val="en-GB"/>
            <w:rPrChange w:id="44" w:author="Florian Lichtin" w:date="2023-10-16T17:03:00Z">
              <w:rPr>
                <w:rFonts w:ascii="Calibri" w:hAnsi="Calibri" w:cs="Calibri"/>
                <w:highlight w:val="yellow"/>
                <w:lang w:val="en-GB"/>
              </w:rPr>
            </w:rPrChange>
          </w:rPr>
          <w:t>have a higher likelihood to meet the emission reduction target and be more willing to accept</w:t>
        </w:r>
      </w:ins>
      <w:ins w:id="45" w:author="Florian Lichtin" w:date="2023-10-16T17:05:00Z">
        <w:del w:id="46" w:author="Smith  E. Keith" w:date="2023-10-16T17:39:00Z">
          <w:r w:rsidR="009D5AEB" w:rsidDel="00AE11B9">
            <w:rPr>
              <w:rFonts w:ascii="Calibri" w:hAnsi="Calibri" w:cs="Calibri"/>
              <w:lang w:val="en-GB"/>
            </w:rPr>
            <w:delText xml:space="preserve"> both</w:delText>
          </w:r>
        </w:del>
        <w:r w:rsidR="009D5AEB">
          <w:rPr>
            <w:rFonts w:ascii="Calibri" w:hAnsi="Calibri" w:cs="Calibri"/>
            <w:lang w:val="en-GB"/>
          </w:rPr>
          <w:t xml:space="preserve"> </w:t>
        </w:r>
      </w:ins>
      <w:ins w:id="47" w:author="Florian Lichtin" w:date="2023-10-16T17:06:00Z">
        <w:r w:rsidR="009D5AEB">
          <w:rPr>
            <w:rFonts w:ascii="Calibri" w:hAnsi="Calibri" w:cs="Calibri"/>
            <w:lang w:val="en-GB"/>
          </w:rPr>
          <w:t xml:space="preserve">the </w:t>
        </w:r>
      </w:ins>
      <w:ins w:id="48" w:author="Smith  E. Keith" w:date="2023-10-16T17:39:00Z">
        <w:r w:rsidR="00AE11B9">
          <w:rPr>
            <w:rFonts w:ascii="Calibri" w:hAnsi="Calibri" w:cs="Calibri"/>
            <w:lang w:val="en-GB"/>
          </w:rPr>
          <w:t xml:space="preserve">associated </w:t>
        </w:r>
      </w:ins>
      <w:ins w:id="49" w:author="Florian Lichtin" w:date="2023-10-16T17:05:00Z">
        <w:r w:rsidR="009D5AEB">
          <w:rPr>
            <w:rFonts w:ascii="Calibri" w:hAnsi="Calibri" w:cs="Calibri"/>
            <w:lang w:val="en-GB"/>
          </w:rPr>
          <w:t>financial</w:t>
        </w:r>
      </w:ins>
      <w:ins w:id="50" w:author="Florian Lichtin" w:date="2023-10-16T17:06:00Z">
        <w:r w:rsidR="009D5AEB">
          <w:rPr>
            <w:rFonts w:ascii="Calibri" w:hAnsi="Calibri" w:cs="Calibri"/>
            <w:lang w:val="en-GB"/>
          </w:rPr>
          <w:t xml:space="preserve"> and behavioural</w:t>
        </w:r>
      </w:ins>
      <w:ins w:id="51" w:author="Florian Lichtin" w:date="2023-10-16T16:55:00Z">
        <w:r w:rsidRPr="009D5AEB">
          <w:rPr>
            <w:rFonts w:ascii="Calibri" w:hAnsi="Calibri" w:cs="Calibri"/>
            <w:lang w:val="en-GB"/>
            <w:rPrChange w:id="52" w:author="Florian Lichtin" w:date="2023-10-16T17:03:00Z">
              <w:rPr>
                <w:rFonts w:ascii="Calibri" w:hAnsi="Calibri" w:cs="Calibri"/>
                <w:highlight w:val="yellow"/>
                <w:lang w:val="en-GB"/>
              </w:rPr>
            </w:rPrChange>
          </w:rPr>
          <w:t xml:space="preserve"> </w:t>
        </w:r>
      </w:ins>
      <w:ins w:id="53" w:author="Smith  E. Keith" w:date="2023-10-16T17:39:00Z">
        <w:r w:rsidR="00AE11B9">
          <w:rPr>
            <w:rFonts w:ascii="Calibri" w:hAnsi="Calibri" w:cs="Calibri"/>
            <w:lang w:val="en-GB"/>
          </w:rPr>
          <w:t>changes</w:t>
        </w:r>
      </w:ins>
      <w:ins w:id="54" w:author="Florian Lichtin" w:date="2023-10-16T17:06:00Z">
        <w:del w:id="55" w:author="Smith  E. Keith" w:date="2023-10-16T17:39:00Z">
          <w:r w:rsidR="009D5AEB" w:rsidDel="00AE11B9">
            <w:rPr>
              <w:rFonts w:ascii="Calibri" w:hAnsi="Calibri" w:cs="Calibri"/>
              <w:lang w:val="en-GB"/>
            </w:rPr>
            <w:delText>associated</w:delText>
          </w:r>
        </w:del>
        <w:r w:rsidR="009D5AEB">
          <w:rPr>
            <w:rFonts w:ascii="Calibri" w:hAnsi="Calibri" w:cs="Calibri"/>
            <w:lang w:val="en-GB"/>
          </w:rPr>
          <w:t>.</w:t>
        </w:r>
      </w:ins>
    </w:p>
    <w:p w14:paraId="5D409F5D" w14:textId="2D62ABBF" w:rsidR="009D6415" w:rsidRPr="009D5AEB" w:rsidRDefault="00962BA0" w:rsidP="00962BA0">
      <w:pPr>
        <w:pStyle w:val="ListParagraph"/>
        <w:numPr>
          <w:ilvl w:val="0"/>
          <w:numId w:val="16"/>
        </w:numPr>
        <w:spacing w:line="276" w:lineRule="auto"/>
        <w:jc w:val="both"/>
        <w:rPr>
          <w:rFonts w:ascii="Calibri" w:hAnsi="Calibri" w:cs="Calibri"/>
          <w:strike/>
          <w:lang w:val="en-GB"/>
          <w:rPrChange w:id="56" w:author="Florian Lichtin" w:date="2023-10-16T17:04:00Z">
            <w:rPr>
              <w:rFonts w:ascii="Calibri" w:hAnsi="Calibri" w:cs="Calibri"/>
              <w:lang w:val="en-GB"/>
            </w:rPr>
          </w:rPrChange>
        </w:rPr>
      </w:pPr>
      <w:r w:rsidRPr="009D5AEB">
        <w:rPr>
          <w:rFonts w:ascii="Calibri" w:hAnsi="Calibri" w:cs="Calibri"/>
          <w:b/>
          <w:bCs/>
          <w:strike/>
          <w:lang w:val="en-GB"/>
          <w:rPrChange w:id="57" w:author="Florian Lichtin" w:date="2023-10-16T17:04:00Z">
            <w:rPr>
              <w:rFonts w:ascii="Calibri" w:hAnsi="Calibri" w:cs="Calibri"/>
              <w:b/>
              <w:bCs/>
              <w:lang w:val="en-GB"/>
            </w:rPr>
          </w:rPrChange>
        </w:rPr>
        <w:t xml:space="preserve">Exp 2: </w:t>
      </w:r>
      <w:commentRangeStart w:id="58"/>
      <w:r w:rsidR="001A00DE" w:rsidRPr="009D5AEB">
        <w:rPr>
          <w:rFonts w:ascii="Calibri" w:hAnsi="Calibri" w:cs="Calibri"/>
          <w:strike/>
          <w:lang w:val="en-GB"/>
          <w:rPrChange w:id="59" w:author="Florian Lichtin" w:date="2023-10-16T17:04:00Z">
            <w:rPr>
              <w:rFonts w:ascii="Calibri" w:hAnsi="Calibri" w:cs="Calibri"/>
              <w:lang w:val="en-GB"/>
            </w:rPr>
          </w:rPrChange>
        </w:rPr>
        <w:t>We</w:t>
      </w:r>
      <w:r w:rsidR="00102C1B" w:rsidRPr="009D5AEB">
        <w:rPr>
          <w:rFonts w:ascii="Calibri" w:hAnsi="Calibri" w:cs="Calibri"/>
          <w:strike/>
          <w:lang w:val="en-GB"/>
          <w:rPrChange w:id="60" w:author="Florian Lichtin" w:date="2023-10-16T17:04:00Z">
            <w:rPr>
              <w:rFonts w:ascii="Calibri" w:hAnsi="Calibri" w:cs="Calibri"/>
              <w:lang w:val="en-GB"/>
            </w:rPr>
          </w:rPrChange>
        </w:rPr>
        <w:t xml:space="preserve"> expect that the effect of income on target reaching formulated above is </w:t>
      </w:r>
      <w:r w:rsidRPr="009D5AEB">
        <w:rPr>
          <w:rFonts w:ascii="Calibri" w:hAnsi="Calibri" w:cs="Calibri"/>
          <w:strike/>
          <w:lang w:val="en-GB"/>
          <w:rPrChange w:id="61" w:author="Florian Lichtin" w:date="2023-10-16T17:04:00Z">
            <w:rPr>
              <w:rFonts w:ascii="Calibri" w:hAnsi="Calibri" w:cs="Calibri"/>
              <w:lang w:val="en-GB"/>
            </w:rPr>
          </w:rPrChange>
        </w:rPr>
        <w:t>stronger for people with higher levels of environmental concern</w:t>
      </w:r>
      <w:r w:rsidR="00BB622C" w:rsidRPr="009D5AEB">
        <w:rPr>
          <w:rFonts w:ascii="Calibri" w:hAnsi="Calibri" w:cs="Calibri"/>
          <w:strike/>
          <w:lang w:val="en-GB"/>
          <w:rPrChange w:id="62" w:author="Florian Lichtin" w:date="2023-10-16T17:04:00Z">
            <w:rPr>
              <w:rFonts w:ascii="Calibri" w:hAnsi="Calibri" w:cs="Calibri"/>
              <w:lang w:val="en-GB"/>
            </w:rPr>
          </w:rPrChange>
        </w:rPr>
        <w:t xml:space="preserve"> and</w:t>
      </w:r>
      <w:r w:rsidRPr="009D5AEB">
        <w:rPr>
          <w:rFonts w:ascii="Calibri" w:hAnsi="Calibri" w:cs="Calibri"/>
          <w:strike/>
          <w:lang w:val="en-GB"/>
          <w:rPrChange w:id="63" w:author="Florian Lichtin" w:date="2023-10-16T17:04:00Z">
            <w:rPr>
              <w:rFonts w:ascii="Calibri" w:hAnsi="Calibri" w:cs="Calibri"/>
              <w:lang w:val="en-GB"/>
            </w:rPr>
          </w:rPrChange>
        </w:rPr>
        <w:t xml:space="preserve"> pro-environmental norms than for others</w:t>
      </w:r>
      <w:r w:rsidR="00102C1B" w:rsidRPr="009D5AEB">
        <w:rPr>
          <w:rFonts w:ascii="Calibri" w:hAnsi="Calibri" w:cs="Calibri"/>
          <w:strike/>
          <w:lang w:val="en-GB"/>
          <w:rPrChange w:id="64" w:author="Florian Lichtin" w:date="2023-10-16T17:04:00Z">
            <w:rPr>
              <w:rFonts w:ascii="Calibri" w:hAnsi="Calibri" w:cs="Calibri"/>
              <w:lang w:val="en-GB"/>
            </w:rPr>
          </w:rPrChange>
        </w:rPr>
        <w:t>.</w:t>
      </w:r>
      <w:commentRangeEnd w:id="58"/>
      <w:r w:rsidR="001A00DE" w:rsidRPr="009D5AEB">
        <w:rPr>
          <w:rStyle w:val="CommentReference"/>
          <w:strike/>
          <w:rPrChange w:id="65" w:author="Florian Lichtin" w:date="2023-10-16T17:04:00Z">
            <w:rPr>
              <w:rStyle w:val="CommentReference"/>
            </w:rPr>
          </w:rPrChange>
        </w:rPr>
        <w:commentReference w:id="58"/>
      </w:r>
    </w:p>
    <w:p w14:paraId="0078E897" w14:textId="731D9FFA" w:rsidR="00295699" w:rsidRPr="009D5AEB" w:rsidRDefault="00962BA0" w:rsidP="00014498">
      <w:pPr>
        <w:pStyle w:val="ListParagraph"/>
        <w:numPr>
          <w:ilvl w:val="0"/>
          <w:numId w:val="16"/>
        </w:numPr>
        <w:spacing w:line="276" w:lineRule="auto"/>
        <w:jc w:val="both"/>
        <w:rPr>
          <w:strike/>
          <w:lang w:val="en-GB"/>
          <w:rPrChange w:id="66" w:author="Florian Lichtin" w:date="2023-10-16T17:04:00Z">
            <w:rPr>
              <w:lang w:val="en-GB"/>
            </w:rPr>
          </w:rPrChange>
        </w:rPr>
      </w:pPr>
      <w:commentRangeStart w:id="67"/>
      <w:commentRangeStart w:id="68"/>
      <w:r w:rsidRPr="009D5AEB">
        <w:rPr>
          <w:rFonts w:ascii="Calibri" w:hAnsi="Calibri" w:cs="Calibri"/>
          <w:b/>
          <w:bCs/>
          <w:strike/>
          <w:lang w:val="en-GB"/>
          <w:rPrChange w:id="69" w:author="Florian Lichtin" w:date="2023-10-16T17:04:00Z">
            <w:rPr>
              <w:rFonts w:ascii="Calibri" w:hAnsi="Calibri" w:cs="Calibri"/>
              <w:b/>
              <w:bCs/>
              <w:lang w:val="en-GB"/>
            </w:rPr>
          </w:rPrChange>
        </w:rPr>
        <w:t xml:space="preserve">Exp </w:t>
      </w:r>
      <w:r w:rsidR="007A066F" w:rsidRPr="009D5AEB">
        <w:rPr>
          <w:rFonts w:ascii="Calibri" w:hAnsi="Calibri" w:cs="Calibri"/>
          <w:b/>
          <w:bCs/>
          <w:strike/>
          <w:lang w:val="en-GB"/>
          <w:rPrChange w:id="70" w:author="Florian Lichtin" w:date="2023-10-16T17:04:00Z">
            <w:rPr>
              <w:rFonts w:ascii="Calibri" w:hAnsi="Calibri" w:cs="Calibri"/>
              <w:b/>
              <w:bCs/>
              <w:lang w:val="en-GB"/>
            </w:rPr>
          </w:rPrChange>
        </w:rPr>
        <w:t>3</w:t>
      </w:r>
      <w:r w:rsidRPr="009D5AEB">
        <w:rPr>
          <w:rFonts w:ascii="Calibri" w:hAnsi="Calibri" w:cs="Calibri"/>
          <w:b/>
          <w:bCs/>
          <w:strike/>
          <w:lang w:val="en-GB"/>
          <w:rPrChange w:id="71" w:author="Florian Lichtin" w:date="2023-10-16T17:04:00Z">
            <w:rPr>
              <w:rFonts w:ascii="Calibri" w:hAnsi="Calibri" w:cs="Calibri"/>
              <w:b/>
              <w:bCs/>
              <w:lang w:val="en-GB"/>
            </w:rPr>
          </w:rPrChange>
        </w:rPr>
        <w:t>:</w:t>
      </w:r>
      <w:r w:rsidRPr="009D5AEB">
        <w:rPr>
          <w:rFonts w:ascii="Calibri" w:hAnsi="Calibri" w:cs="Calibri"/>
          <w:strike/>
          <w:lang w:val="en-GB"/>
          <w:rPrChange w:id="72" w:author="Florian Lichtin" w:date="2023-10-16T17:04:00Z">
            <w:rPr>
              <w:rFonts w:ascii="Calibri" w:hAnsi="Calibri" w:cs="Calibri"/>
              <w:lang w:val="en-GB"/>
            </w:rPr>
          </w:rPrChange>
        </w:rPr>
        <w:t xml:space="preserve"> </w:t>
      </w:r>
      <w:r w:rsidR="00563055" w:rsidRPr="009D5AEB">
        <w:rPr>
          <w:rFonts w:ascii="Calibri" w:hAnsi="Calibri" w:cs="Calibri"/>
          <w:strike/>
          <w:lang w:val="en-GB"/>
          <w:rPrChange w:id="73" w:author="Florian Lichtin" w:date="2023-10-16T17:04:00Z">
            <w:rPr>
              <w:rFonts w:ascii="Calibri" w:hAnsi="Calibri" w:cs="Calibri"/>
              <w:lang w:val="en-GB"/>
            </w:rPr>
          </w:rPrChange>
        </w:rPr>
        <w:t>Amongst those that reach the target</w:t>
      </w:r>
      <w:r w:rsidRPr="009D5AEB">
        <w:rPr>
          <w:rFonts w:ascii="Calibri" w:hAnsi="Calibri" w:cs="Calibri"/>
          <w:strike/>
          <w:lang w:val="en-GB"/>
          <w:rPrChange w:id="74" w:author="Florian Lichtin" w:date="2023-10-16T17:04:00Z">
            <w:rPr>
              <w:rFonts w:ascii="Calibri" w:hAnsi="Calibri" w:cs="Calibri"/>
              <w:lang w:val="en-GB"/>
            </w:rPr>
          </w:rPrChange>
        </w:rPr>
        <w:t>, we would expect</w:t>
      </w:r>
      <w:r w:rsidR="00040093" w:rsidRPr="009D5AEB">
        <w:rPr>
          <w:rFonts w:ascii="Calibri" w:hAnsi="Calibri" w:cs="Calibri"/>
          <w:strike/>
          <w:lang w:val="en-GB"/>
          <w:rPrChange w:id="75" w:author="Florian Lichtin" w:date="2023-10-16T17:04:00Z">
            <w:rPr>
              <w:rFonts w:ascii="Calibri" w:hAnsi="Calibri" w:cs="Calibri"/>
              <w:lang w:val="en-GB"/>
            </w:rPr>
          </w:rPrChange>
        </w:rPr>
        <w:t xml:space="preserve"> that</w:t>
      </w:r>
      <w:r w:rsidRPr="009D5AEB">
        <w:rPr>
          <w:rFonts w:ascii="Calibri" w:hAnsi="Calibri" w:cs="Calibri"/>
          <w:strike/>
          <w:lang w:val="en-GB"/>
          <w:rPrChange w:id="76" w:author="Florian Lichtin" w:date="2023-10-16T17:04:00Z">
            <w:rPr>
              <w:rFonts w:ascii="Calibri" w:hAnsi="Calibri" w:cs="Calibri"/>
              <w:lang w:val="en-GB"/>
            </w:rPr>
          </w:rPrChange>
        </w:rPr>
        <w:t xml:space="preserve"> </w:t>
      </w:r>
      <w:r w:rsidR="00295699" w:rsidRPr="009D5AEB">
        <w:rPr>
          <w:rFonts w:ascii="Calibri" w:hAnsi="Calibri" w:cs="Calibri"/>
          <w:strike/>
          <w:lang w:val="en-GB"/>
          <w:rPrChange w:id="77" w:author="Florian Lichtin" w:date="2023-10-16T17:04:00Z">
            <w:rPr>
              <w:rFonts w:ascii="Calibri" w:hAnsi="Calibri" w:cs="Calibri"/>
              <w:lang w:val="en-GB"/>
            </w:rPr>
          </w:rPrChange>
        </w:rPr>
        <w:t xml:space="preserve">the </w:t>
      </w:r>
      <w:r w:rsidR="001566D6" w:rsidRPr="009D5AEB">
        <w:rPr>
          <w:rFonts w:ascii="Calibri" w:hAnsi="Calibri" w:cs="Calibri"/>
          <w:strike/>
          <w:lang w:val="en-GB"/>
          <w:rPrChange w:id="78" w:author="Florian Lichtin" w:date="2023-10-16T17:04:00Z">
            <w:rPr>
              <w:rFonts w:ascii="Calibri" w:hAnsi="Calibri" w:cs="Calibri"/>
              <w:lang w:val="en-GB"/>
            </w:rPr>
          </w:rPrChange>
        </w:rPr>
        <w:t xml:space="preserve">positive </w:t>
      </w:r>
      <w:r w:rsidR="00295699" w:rsidRPr="009D5AEB">
        <w:rPr>
          <w:rFonts w:ascii="Calibri" w:hAnsi="Calibri" w:cs="Calibri"/>
          <w:strike/>
          <w:lang w:val="en-GB"/>
          <w:rPrChange w:id="79" w:author="Florian Lichtin" w:date="2023-10-16T17:04:00Z">
            <w:rPr>
              <w:rFonts w:ascii="Calibri" w:hAnsi="Calibri" w:cs="Calibri"/>
              <w:lang w:val="en-GB"/>
            </w:rPr>
          </w:rPrChange>
        </w:rPr>
        <w:t xml:space="preserve">effect of income on the share of financially costly measures is weaker </w:t>
      </w:r>
      <w:r w:rsidR="00101EE7" w:rsidRPr="009D5AEB">
        <w:rPr>
          <w:rFonts w:ascii="Calibri" w:hAnsi="Calibri" w:cs="Calibri"/>
          <w:strike/>
          <w:lang w:val="en-GB"/>
          <w:rPrChange w:id="80" w:author="Florian Lichtin" w:date="2023-10-16T17:04:00Z">
            <w:rPr>
              <w:rFonts w:ascii="Calibri" w:hAnsi="Calibri" w:cs="Calibri"/>
              <w:lang w:val="en-GB"/>
            </w:rPr>
          </w:rPrChange>
        </w:rPr>
        <w:t>for people with higher levels of environmental concern</w:t>
      </w:r>
      <w:r w:rsidR="00B633F4" w:rsidRPr="009D5AEB">
        <w:rPr>
          <w:rFonts w:ascii="Calibri" w:hAnsi="Calibri" w:cs="Calibri"/>
          <w:strike/>
          <w:lang w:val="en-GB"/>
          <w:rPrChange w:id="81" w:author="Florian Lichtin" w:date="2023-10-16T17:04:00Z">
            <w:rPr>
              <w:rFonts w:ascii="Calibri" w:hAnsi="Calibri" w:cs="Calibri"/>
              <w:lang w:val="en-GB"/>
            </w:rPr>
          </w:rPrChange>
        </w:rPr>
        <w:t xml:space="preserve"> and </w:t>
      </w:r>
      <w:r w:rsidR="00101EE7" w:rsidRPr="009D5AEB">
        <w:rPr>
          <w:rFonts w:ascii="Calibri" w:hAnsi="Calibri" w:cs="Calibri"/>
          <w:strike/>
          <w:lang w:val="en-GB"/>
          <w:rPrChange w:id="82" w:author="Florian Lichtin" w:date="2023-10-16T17:04:00Z">
            <w:rPr>
              <w:rFonts w:ascii="Calibri" w:hAnsi="Calibri" w:cs="Calibri"/>
              <w:lang w:val="en-GB"/>
            </w:rPr>
          </w:rPrChange>
        </w:rPr>
        <w:t>pro-environmental norms</w:t>
      </w:r>
      <w:r w:rsidR="001D6ABE" w:rsidRPr="009D5AEB">
        <w:rPr>
          <w:rFonts w:ascii="Calibri" w:hAnsi="Calibri" w:cs="Calibri"/>
          <w:strike/>
          <w:lang w:val="en-GB"/>
          <w:rPrChange w:id="83" w:author="Florian Lichtin" w:date="2023-10-16T17:04:00Z">
            <w:rPr>
              <w:rFonts w:ascii="Calibri" w:hAnsi="Calibri" w:cs="Calibri"/>
              <w:lang w:val="en-GB"/>
            </w:rPr>
          </w:rPrChange>
        </w:rPr>
        <w:t xml:space="preserve">, as they’re more willing to bear </w:t>
      </w:r>
      <w:r w:rsidR="00925006" w:rsidRPr="009D5AEB">
        <w:rPr>
          <w:rFonts w:ascii="Calibri" w:hAnsi="Calibri" w:cs="Calibri"/>
          <w:strike/>
          <w:lang w:val="en-GB"/>
          <w:rPrChange w:id="84" w:author="Florian Lichtin" w:date="2023-10-16T17:04:00Z">
            <w:rPr>
              <w:rFonts w:ascii="Calibri" w:hAnsi="Calibri" w:cs="Calibri"/>
              <w:lang w:val="en-GB"/>
            </w:rPr>
          </w:rPrChange>
        </w:rPr>
        <w:t>behavioural</w:t>
      </w:r>
      <w:r w:rsidR="001D6ABE" w:rsidRPr="009D5AEB">
        <w:rPr>
          <w:rFonts w:ascii="Calibri" w:hAnsi="Calibri" w:cs="Calibri"/>
          <w:strike/>
          <w:lang w:val="en-GB"/>
          <w:rPrChange w:id="85" w:author="Florian Lichtin" w:date="2023-10-16T17:04:00Z">
            <w:rPr>
              <w:rFonts w:ascii="Calibri" w:hAnsi="Calibri" w:cs="Calibri"/>
              <w:lang w:val="en-GB"/>
            </w:rPr>
          </w:rPrChange>
        </w:rPr>
        <w:t xml:space="preserve"> costs</w:t>
      </w:r>
      <w:r w:rsidR="00295699" w:rsidRPr="009D5AEB">
        <w:rPr>
          <w:rFonts w:ascii="Calibri" w:hAnsi="Calibri" w:cs="Calibri"/>
          <w:strike/>
          <w:lang w:val="en-GB"/>
          <w:rPrChange w:id="86" w:author="Florian Lichtin" w:date="2023-10-16T17:04:00Z">
            <w:rPr>
              <w:rFonts w:ascii="Calibri" w:hAnsi="Calibri" w:cs="Calibri"/>
              <w:lang w:val="en-GB"/>
            </w:rPr>
          </w:rPrChange>
        </w:rPr>
        <w:t>.</w:t>
      </w:r>
      <w:commentRangeEnd w:id="67"/>
      <w:r w:rsidR="00BC327E" w:rsidRPr="009D5AEB">
        <w:rPr>
          <w:rStyle w:val="CommentReference"/>
          <w:strike/>
          <w:rPrChange w:id="87" w:author="Florian Lichtin" w:date="2023-10-16T17:04:00Z">
            <w:rPr>
              <w:rStyle w:val="CommentReference"/>
            </w:rPr>
          </w:rPrChange>
        </w:rPr>
        <w:commentReference w:id="67"/>
      </w:r>
      <w:commentRangeEnd w:id="68"/>
      <w:r w:rsidR="00CB4AF0" w:rsidRPr="009D5AEB">
        <w:rPr>
          <w:rStyle w:val="CommentReference"/>
          <w:strike/>
          <w:rPrChange w:id="88" w:author="Florian Lichtin" w:date="2023-10-16T17:04:00Z">
            <w:rPr>
              <w:rStyle w:val="CommentReference"/>
            </w:rPr>
          </w:rPrChange>
        </w:rPr>
        <w:commentReference w:id="68"/>
      </w:r>
    </w:p>
    <w:p w14:paraId="7C087524" w14:textId="77777777" w:rsidR="009E4704" w:rsidRPr="009E4704" w:rsidRDefault="009E4704" w:rsidP="009E4704">
      <w:pPr>
        <w:spacing w:line="276" w:lineRule="auto"/>
        <w:jc w:val="both"/>
        <w:rPr>
          <w:lang w:val="en-GB"/>
        </w:rPr>
      </w:pPr>
    </w:p>
    <w:p w14:paraId="00CB36D3" w14:textId="77777777" w:rsidR="00295699" w:rsidRDefault="00295699" w:rsidP="00295699">
      <w:pPr>
        <w:rPr>
          <w:rFonts w:ascii="Calibri" w:hAnsi="Calibri" w:cs="Calibri"/>
          <w:lang w:val="en-GB"/>
        </w:rPr>
      </w:pPr>
    </w:p>
    <w:p w14:paraId="39B5E3D3" w14:textId="0CCC6BB7" w:rsidR="00DE128C" w:rsidRPr="00BC327E" w:rsidRDefault="00BC327E" w:rsidP="00925006">
      <w:pPr>
        <w:rPr>
          <w:b/>
          <w:bCs/>
          <w:color w:val="FF0000"/>
          <w:highlight w:val="yellow"/>
          <w:u w:val="single"/>
          <w:lang w:val="en-GB"/>
        </w:rPr>
      </w:pPr>
      <w:r w:rsidRPr="00BC327E">
        <w:rPr>
          <w:rFonts w:ascii="Calibri" w:hAnsi="Calibri" w:cs="Calibri"/>
          <w:b/>
          <w:bCs/>
          <w:color w:val="FF0000"/>
          <w:u w:val="single"/>
          <w:lang w:val="en-GB"/>
        </w:rPr>
        <w:t>Contribution (why is it important and what does it mean, especially for climate change politics, 150 words)</w:t>
      </w:r>
      <w:r w:rsidR="00D33F46" w:rsidRPr="00BC327E">
        <w:rPr>
          <w:rFonts w:ascii="Calibri" w:hAnsi="Calibri" w:cs="Calibri"/>
          <w:b/>
          <w:bCs/>
          <w:color w:val="FF0000"/>
          <w:u w:val="single"/>
          <w:lang w:val="en-GB"/>
        </w:rPr>
        <w:t xml:space="preserve"> </w:t>
      </w:r>
    </w:p>
    <w:p w14:paraId="77DBF9D9" w14:textId="732AAC11" w:rsidR="00EF097C" w:rsidRDefault="00101EE7" w:rsidP="00B0710A">
      <w:pPr>
        <w:spacing w:line="276" w:lineRule="auto"/>
        <w:jc w:val="both"/>
        <w:rPr>
          <w:rFonts w:ascii="Calibri" w:hAnsi="Calibri" w:cs="Calibri"/>
          <w:highlight w:val="yellow"/>
          <w:lang w:val="en-GB"/>
        </w:rPr>
      </w:pPr>
      <w:r w:rsidRPr="001B4C80">
        <w:rPr>
          <w:rFonts w:ascii="Calibri" w:hAnsi="Calibri" w:cs="Calibri"/>
          <w:lang w:val="en-GB"/>
        </w:rPr>
        <w:t xml:space="preserve">Our </w:t>
      </w:r>
      <w:r w:rsidR="00852781">
        <w:rPr>
          <w:rFonts w:ascii="Calibri" w:hAnsi="Calibri" w:cs="Calibri"/>
          <w:lang w:val="en-GB"/>
        </w:rPr>
        <w:t>study</w:t>
      </w:r>
      <w:r w:rsidR="00852781" w:rsidRPr="001B4C80">
        <w:rPr>
          <w:rFonts w:ascii="Calibri" w:hAnsi="Calibri" w:cs="Calibri"/>
          <w:lang w:val="en-GB"/>
        </w:rPr>
        <w:t xml:space="preserve"> </w:t>
      </w:r>
      <w:r w:rsidR="00567587">
        <w:rPr>
          <w:rFonts w:ascii="Calibri" w:hAnsi="Calibri" w:cs="Calibri"/>
          <w:lang w:val="en-GB"/>
        </w:rPr>
        <w:t>exceeds</w:t>
      </w:r>
      <w:r w:rsidRPr="001B4C80">
        <w:rPr>
          <w:rFonts w:ascii="Calibri" w:hAnsi="Calibri" w:cs="Calibri"/>
          <w:lang w:val="en-GB"/>
        </w:rPr>
        <w:t xml:space="preserve"> existing stud</w:t>
      </w:r>
      <w:r w:rsidR="00CB4AF0">
        <w:rPr>
          <w:rFonts w:ascii="Calibri" w:hAnsi="Calibri" w:cs="Calibri"/>
          <w:lang w:val="en-GB"/>
        </w:rPr>
        <w:t>ies of</w:t>
      </w:r>
      <w:r w:rsidRPr="001B4C80">
        <w:rPr>
          <w:rFonts w:ascii="Calibri" w:hAnsi="Calibri" w:cs="Calibri"/>
          <w:lang w:val="en-GB"/>
        </w:rPr>
        <w:t xml:space="preserve"> </w:t>
      </w:r>
      <w:r w:rsidR="001566D6" w:rsidRPr="001B4C80">
        <w:rPr>
          <w:rFonts w:ascii="Calibri" w:hAnsi="Calibri" w:cs="Calibri"/>
          <w:lang w:val="en-GB"/>
        </w:rPr>
        <w:t>behavioural</w:t>
      </w:r>
      <w:r w:rsidRPr="001B4C80">
        <w:rPr>
          <w:rFonts w:ascii="Calibri" w:hAnsi="Calibri" w:cs="Calibri"/>
          <w:lang w:val="en-GB"/>
        </w:rPr>
        <w:t xml:space="preserve"> adaptation</w:t>
      </w:r>
      <w:r w:rsidR="00B662B7" w:rsidRPr="001B4C80">
        <w:rPr>
          <w:rFonts w:ascii="Calibri" w:hAnsi="Calibri" w:cs="Calibri"/>
          <w:lang w:val="en-GB"/>
        </w:rPr>
        <w:t>s</w:t>
      </w:r>
      <w:r w:rsidRPr="001B4C80">
        <w:rPr>
          <w:rFonts w:ascii="Calibri" w:hAnsi="Calibri" w:cs="Calibri"/>
          <w:lang w:val="en-GB"/>
        </w:rPr>
        <w:t xml:space="preserve"> </w:t>
      </w:r>
      <w:r w:rsidR="00CB4AF0" w:rsidRPr="003222F9">
        <w:rPr>
          <w:rFonts w:ascii="Calibri" w:hAnsi="Calibri" w:cs="Calibri"/>
          <w:lang w:val="en-GB"/>
        </w:rPr>
        <w:t>to</w:t>
      </w:r>
      <w:r w:rsidR="00CB4AF0">
        <w:rPr>
          <w:rFonts w:ascii="Calibri" w:hAnsi="Calibri" w:cs="Calibri"/>
          <w:lang w:val="en-GB"/>
        </w:rPr>
        <w:t>wards</w:t>
      </w:r>
      <w:r w:rsidR="00CB4AF0" w:rsidRPr="003222F9">
        <w:rPr>
          <w:rFonts w:ascii="Calibri" w:hAnsi="Calibri" w:cs="Calibri"/>
          <w:lang w:val="en-GB"/>
        </w:rPr>
        <w:t xml:space="preserve"> reduc</w:t>
      </w:r>
      <w:del w:id="89" w:author="Florian Lichtin" w:date="2023-10-16T16:26:00Z">
        <w:r w:rsidR="00CB4AF0" w:rsidRPr="003222F9" w:rsidDel="00CE5A06">
          <w:rPr>
            <w:rFonts w:ascii="Calibri" w:hAnsi="Calibri" w:cs="Calibri"/>
            <w:lang w:val="en-GB"/>
          </w:rPr>
          <w:delText>e</w:delText>
        </w:r>
      </w:del>
      <w:ins w:id="90" w:author="Florian Lichtin" w:date="2023-10-16T16:26:00Z">
        <w:r w:rsidR="00CE5A06">
          <w:rPr>
            <w:rFonts w:ascii="Calibri" w:hAnsi="Calibri" w:cs="Calibri"/>
            <w:lang w:val="en-GB"/>
          </w:rPr>
          <w:t>ing</w:t>
        </w:r>
      </w:ins>
      <w:ins w:id="91" w:author="Smith  E. Keith" w:date="2023-10-16T07:32:00Z">
        <w:r w:rsidR="00CB4AF0" w:rsidRPr="003222F9">
          <w:rPr>
            <w:rFonts w:ascii="Calibri" w:hAnsi="Calibri" w:cs="Calibri"/>
            <w:lang w:val="en-GB"/>
          </w:rPr>
          <w:t xml:space="preserve"> </w:t>
        </w:r>
        <w:del w:id="92" w:author="Florian Lichtin" w:date="2023-10-16T16:24:00Z">
          <w:r w:rsidR="00CB4AF0" w:rsidRPr="003222F9" w:rsidDel="00CE5A06">
            <w:rPr>
              <w:rFonts w:ascii="Calibri" w:hAnsi="Calibri" w:cs="Calibri"/>
              <w:lang w:val="en-GB"/>
            </w:rPr>
            <w:delText>their</w:delText>
          </w:r>
        </w:del>
      </w:ins>
      <w:ins w:id="93" w:author="Florian Lichtin" w:date="2023-10-16T16:24:00Z">
        <w:r w:rsidR="00CE5A06">
          <w:rPr>
            <w:rFonts w:ascii="Calibri" w:hAnsi="Calibri" w:cs="Calibri"/>
            <w:lang w:val="en-GB"/>
          </w:rPr>
          <w:t>individual</w:t>
        </w:r>
      </w:ins>
      <w:r w:rsidR="00CB4AF0" w:rsidRPr="003222F9">
        <w:rPr>
          <w:rFonts w:ascii="Calibri" w:hAnsi="Calibri" w:cs="Calibri"/>
          <w:lang w:val="en-GB"/>
        </w:rPr>
        <w:t xml:space="preserve"> carbon emissions</w:t>
      </w:r>
      <w:r w:rsidR="00CB4AF0" w:rsidRPr="001B4C80">
        <w:rPr>
          <w:rFonts w:ascii="Calibri" w:hAnsi="Calibri" w:cs="Calibri"/>
          <w:lang w:val="en-GB"/>
        </w:rPr>
        <w:t xml:space="preserve"> </w:t>
      </w:r>
      <w:r w:rsidR="00CB4AF0">
        <w:rPr>
          <w:rFonts w:ascii="Calibri" w:hAnsi="Calibri" w:cs="Calibri"/>
          <w:lang w:val="en-GB"/>
        </w:rPr>
        <w:t>(which commonly rely upon</w:t>
      </w:r>
      <w:r w:rsidRPr="001B4C80">
        <w:rPr>
          <w:rFonts w:ascii="Calibri" w:hAnsi="Calibri" w:cs="Calibri"/>
          <w:lang w:val="en-GB"/>
        </w:rPr>
        <w:t xml:space="preserve"> simple</w:t>
      </w:r>
      <w:r w:rsidR="00B662B7" w:rsidRPr="001B4C80">
        <w:rPr>
          <w:rFonts w:ascii="Calibri" w:hAnsi="Calibri" w:cs="Calibri"/>
          <w:lang w:val="en-GB"/>
        </w:rPr>
        <w:t xml:space="preserve"> </w:t>
      </w:r>
      <w:r w:rsidR="007A066F" w:rsidRPr="001B4C80">
        <w:rPr>
          <w:rFonts w:ascii="Calibri" w:hAnsi="Calibri" w:cs="Calibri"/>
          <w:lang w:val="en-GB"/>
        </w:rPr>
        <w:t>survey questions</w:t>
      </w:r>
      <w:r w:rsidR="00F377CD" w:rsidRPr="001B4C80">
        <w:rPr>
          <w:rFonts w:ascii="Calibri" w:hAnsi="Calibri" w:cs="Calibri"/>
          <w:lang w:val="en-GB"/>
        </w:rPr>
        <w:t xml:space="preserve"> </w:t>
      </w:r>
      <w:r w:rsidR="00B662B7" w:rsidRPr="001B4C80">
        <w:rPr>
          <w:rFonts w:ascii="Calibri" w:hAnsi="Calibri" w:cs="Calibri"/>
          <w:lang w:val="en-GB"/>
        </w:rPr>
        <w:fldChar w:fldCharType="begin" w:fldLock="1"/>
      </w:r>
      <w:r w:rsidR="00040093" w:rsidRPr="001B4C80">
        <w:rPr>
          <w:rFonts w:ascii="Calibri" w:hAnsi="Calibri" w:cs="Calibri"/>
          <w:lang w:val="en-GB"/>
        </w:rPr>
        <w:instrText>ADDIN CSL_CITATION {"citationItems":[{"id":"ITEM-1","itemData":{"DOI":"10.1016/j.jenvp.2023.101965","ISSN":"02724944","author":[{"dropping-particle":"","family":"Lange","given":"Florian","non-dropping-particle":"","parse-names":false,"suffix":""},{"dropping-particle":"","family":"Berger","given":"Sebastian","non-dropping-particle":"","parse-names":false,"suffix":""},{"dropping-particle":"","family":"Byrka","given":"Katarzyna","non-dropping-particle":"","parse-names":false,"suffix":""},{"dropping-particle":"","family":"Brügger","given":"Adrian","non-dropping-particle":"","parse-names":false,"suffix":""},{"dropping-particle":"","family":"Henn","given":"Laura","non-dropping-particle":"","parse-names":false,"suffix":""},{"dropping-particle":"","family":"Sparks","given":"Aaron C.","non-dropping-particle":"","parse-names":false,"suffix":""},{"dropping-particle":"","family":"Nielsen","given":"Kristian Steensen","non-dropping-particle":"","parse-names":false,"suffix":""},{"dropping-particle":"","family":"Urban","given":"Jan","non-dropping-particle":"","parse-names":false,"suffix":""}],"container-title":"Journal of Environmental Psychology","id":"ITEM-1","issue":"October 2022","issued":{"date-parts":[["2023","3"]]},"page":"101965","title":"Beyond self-reports: A call for more behavior in environmental psychology","type":"article-journal","volume":"86"},"uris":["http://www.mendeley.com/documents/?uuid=6b377e3b-a957-4794-90f1-30da5c65ddaf"]}],"mendeley":{"formattedCitation":"(Lange et al., 2023)","plainTextFormattedCitation":"(Lange et al., 2023)","previouslyFormattedCitation":"(Lange et al., 2023)"},"properties":{"noteIndex":0},"schema":"https://github.com/citation-style-language/schema/raw/master/csl-citation.json"}</w:instrText>
      </w:r>
      <w:r w:rsidR="00B662B7" w:rsidRPr="001B4C80">
        <w:rPr>
          <w:rFonts w:ascii="Calibri" w:hAnsi="Calibri" w:cs="Calibri"/>
          <w:lang w:val="en-GB"/>
        </w:rPr>
        <w:fldChar w:fldCharType="separate"/>
      </w:r>
      <w:r w:rsidR="00B662B7" w:rsidRPr="001B4C80">
        <w:rPr>
          <w:rFonts w:ascii="Calibri" w:hAnsi="Calibri" w:cs="Calibri"/>
          <w:noProof/>
          <w:lang w:val="en-GB"/>
        </w:rPr>
        <w:t>(Lange et al., 2023)</w:t>
      </w:r>
      <w:r w:rsidR="00B662B7" w:rsidRPr="001B4C80">
        <w:rPr>
          <w:rFonts w:ascii="Calibri" w:hAnsi="Calibri" w:cs="Calibri"/>
          <w:lang w:val="en-GB"/>
        </w:rPr>
        <w:fldChar w:fldCharType="end"/>
      </w:r>
      <w:r w:rsidR="00CB4AF0">
        <w:rPr>
          <w:rFonts w:ascii="Calibri" w:hAnsi="Calibri" w:cs="Calibri"/>
          <w:lang w:val="en-GB"/>
        </w:rPr>
        <w:t>)</w:t>
      </w:r>
      <w:r w:rsidR="00380743" w:rsidRPr="001B4C80">
        <w:rPr>
          <w:rFonts w:ascii="Calibri" w:hAnsi="Calibri" w:cs="Calibri"/>
          <w:lang w:val="en-GB"/>
        </w:rPr>
        <w:t>,</w:t>
      </w:r>
      <w:r w:rsidR="007A066F" w:rsidRPr="001B4C80">
        <w:rPr>
          <w:rFonts w:ascii="Calibri" w:hAnsi="Calibri" w:cs="Calibri"/>
          <w:lang w:val="en-GB"/>
        </w:rPr>
        <w:t xml:space="preserve"> </w:t>
      </w:r>
      <w:r w:rsidR="00380743" w:rsidRPr="001B4C80">
        <w:rPr>
          <w:rFonts w:ascii="Calibri" w:hAnsi="Calibri" w:cs="Calibri"/>
          <w:lang w:val="en-GB"/>
        </w:rPr>
        <w:t xml:space="preserve"> </w:t>
      </w:r>
      <w:r w:rsidR="00380743" w:rsidRPr="003222F9">
        <w:rPr>
          <w:rFonts w:ascii="Calibri" w:hAnsi="Calibri" w:cs="Calibri"/>
          <w:lang w:val="en-GB"/>
        </w:rPr>
        <w:t>provid</w:t>
      </w:r>
      <w:r w:rsidR="00CB4AF0">
        <w:rPr>
          <w:rFonts w:ascii="Calibri" w:hAnsi="Calibri" w:cs="Calibri"/>
          <w:lang w:val="en-GB"/>
        </w:rPr>
        <w:t>ing</w:t>
      </w:r>
      <w:r w:rsidR="00380743" w:rsidRPr="003222F9">
        <w:rPr>
          <w:rFonts w:ascii="Calibri" w:hAnsi="Calibri" w:cs="Calibri"/>
          <w:lang w:val="en-GB"/>
        </w:rPr>
        <w:t xml:space="preserve"> a</w:t>
      </w:r>
      <w:r w:rsidR="00CB4AF0">
        <w:rPr>
          <w:rFonts w:ascii="Calibri" w:hAnsi="Calibri" w:cs="Calibri"/>
          <w:lang w:val="en-GB"/>
        </w:rPr>
        <w:t>n</w:t>
      </w:r>
      <w:r w:rsidR="00380743" w:rsidRPr="003222F9">
        <w:rPr>
          <w:rFonts w:ascii="Calibri" w:hAnsi="Calibri" w:cs="Calibri"/>
          <w:lang w:val="en-GB"/>
        </w:rPr>
        <w:t xml:space="preserve"> interactive tool </w:t>
      </w:r>
      <w:r w:rsidR="00F377CD" w:rsidRPr="003222F9">
        <w:rPr>
          <w:rFonts w:ascii="Calibri" w:hAnsi="Calibri" w:cs="Calibri"/>
          <w:lang w:val="en-GB"/>
        </w:rPr>
        <w:t xml:space="preserve">that </w:t>
      </w:r>
      <w:r w:rsidR="00F97632" w:rsidRPr="003222F9">
        <w:rPr>
          <w:rFonts w:ascii="Calibri" w:hAnsi="Calibri" w:cs="Calibri"/>
          <w:lang w:val="en-GB"/>
        </w:rPr>
        <w:t>simulate</w:t>
      </w:r>
      <w:r w:rsidR="00CB4AF0">
        <w:rPr>
          <w:rFonts w:ascii="Calibri" w:hAnsi="Calibri" w:cs="Calibri"/>
          <w:lang w:val="en-GB"/>
        </w:rPr>
        <w:t>s the ‘real-world’</w:t>
      </w:r>
      <w:r w:rsidR="00B662B7" w:rsidRPr="003222F9">
        <w:rPr>
          <w:rFonts w:ascii="Calibri" w:hAnsi="Calibri" w:cs="Calibri"/>
          <w:lang w:val="en-GB"/>
        </w:rPr>
        <w:t xml:space="preserve"> </w:t>
      </w:r>
      <w:r w:rsidR="00296097" w:rsidRPr="003222F9">
        <w:rPr>
          <w:rFonts w:ascii="Calibri" w:hAnsi="Calibri" w:cs="Calibri"/>
          <w:lang w:val="en-GB"/>
        </w:rPr>
        <w:t>trade-off</w:t>
      </w:r>
      <w:r w:rsidR="00296097">
        <w:rPr>
          <w:rFonts w:ascii="Calibri" w:hAnsi="Calibri" w:cs="Calibri"/>
          <w:lang w:val="en-GB"/>
        </w:rPr>
        <w:t>s</w:t>
      </w:r>
      <w:r w:rsidR="00CB4AF0">
        <w:rPr>
          <w:rFonts w:ascii="Calibri" w:hAnsi="Calibri" w:cs="Calibri"/>
          <w:lang w:val="en-GB"/>
        </w:rPr>
        <w:t xml:space="preserve"> in </w:t>
      </w:r>
      <w:r w:rsidR="001B4C80" w:rsidRPr="003222F9">
        <w:rPr>
          <w:rFonts w:ascii="Calibri" w:hAnsi="Calibri" w:cs="Calibri"/>
          <w:lang w:val="en-GB"/>
        </w:rPr>
        <w:t>behavioural and financial costs.</w:t>
      </w:r>
      <w:r w:rsidR="00CB1474" w:rsidRPr="003222F9">
        <w:rPr>
          <w:rFonts w:ascii="Calibri" w:hAnsi="Calibri" w:cs="Calibri"/>
          <w:lang w:val="en-GB"/>
        </w:rPr>
        <w:t xml:space="preserve"> </w:t>
      </w:r>
      <w:r w:rsidR="00CB4AF0">
        <w:rPr>
          <w:rFonts w:ascii="Calibri" w:hAnsi="Calibri" w:cs="Calibri"/>
          <w:lang w:val="en-GB"/>
        </w:rPr>
        <w:t>These findings</w:t>
      </w:r>
      <w:r w:rsidR="00CB1474" w:rsidRPr="003222F9">
        <w:rPr>
          <w:rFonts w:ascii="Calibri" w:hAnsi="Calibri" w:cs="Calibri"/>
          <w:lang w:val="en-GB"/>
        </w:rPr>
        <w:t xml:space="preserve"> contribute to the </w:t>
      </w:r>
      <w:r w:rsidR="00836628" w:rsidRPr="003222F9">
        <w:rPr>
          <w:rFonts w:ascii="Calibri" w:hAnsi="Calibri" w:cs="Calibri"/>
          <w:lang w:val="en-GB"/>
        </w:rPr>
        <w:t>question</w:t>
      </w:r>
      <w:r w:rsidR="00CB4AF0">
        <w:rPr>
          <w:rFonts w:ascii="Calibri" w:hAnsi="Calibri" w:cs="Calibri"/>
          <w:lang w:val="en-GB"/>
        </w:rPr>
        <w:t>s of</w:t>
      </w:r>
      <w:r w:rsidR="00836628" w:rsidRPr="003222F9">
        <w:rPr>
          <w:rFonts w:ascii="Calibri" w:hAnsi="Calibri" w:cs="Calibri"/>
          <w:lang w:val="en-GB"/>
        </w:rPr>
        <w:t xml:space="preserve"> </w:t>
      </w:r>
      <w:r w:rsidR="008F1930" w:rsidRPr="003222F9">
        <w:rPr>
          <w:rFonts w:ascii="Calibri" w:hAnsi="Calibri" w:cs="Calibri"/>
          <w:lang w:val="en-GB"/>
        </w:rPr>
        <w:t xml:space="preserve">how individual climate action is shaped by attitudinal and </w:t>
      </w:r>
      <w:r w:rsidR="007E077E" w:rsidRPr="003222F9">
        <w:rPr>
          <w:rFonts w:ascii="Calibri" w:hAnsi="Calibri" w:cs="Calibri"/>
          <w:lang w:val="en-GB"/>
        </w:rPr>
        <w:t>material</w:t>
      </w:r>
      <w:r w:rsidR="008F1930" w:rsidRPr="003222F9">
        <w:rPr>
          <w:rFonts w:ascii="Calibri" w:hAnsi="Calibri" w:cs="Calibri"/>
          <w:lang w:val="en-GB"/>
        </w:rPr>
        <w:t xml:space="preserve"> factors </w:t>
      </w:r>
      <w:r w:rsidR="003222F9" w:rsidRPr="003222F9">
        <w:rPr>
          <w:rFonts w:ascii="Calibri" w:hAnsi="Calibri" w:cs="Calibri"/>
          <w:lang w:val="en-GB"/>
        </w:rPr>
        <w:fldChar w:fldCharType="begin" w:fldLock="1"/>
      </w:r>
      <w:r w:rsidR="003222F9" w:rsidRPr="003222F9">
        <w:rPr>
          <w:rFonts w:ascii="Calibri" w:hAnsi="Calibri" w:cs="Calibri"/>
          <w:lang w:val="en-GB"/>
        </w:rPr>
        <w:instrText>ADDIN CSL_CITATION {"citationItems":[{"id":"ITEM-1","itemData":{"DOI":"10.1146/annurev-psych-032720-042905","ISSN":"0066-4308","PMID":"36108263","abstract":"Human behavior plays a critical role in causing global climate change as well as in responding to it. In this article, I review important insights on the psychology of climate change. I first discuss factors that affect the likelihood that individuals engage in a wide range of climate actions. Next, I review the processes through which values affect climate actions and reflect on how to motivate climate actions among people who do not strongly care about nature, the environment, and climate change. Then I explain that even people who may be motivated to engage in climate actions may not do so when they face major barriers to act. This implies that to promote wide-scale climate actions, broader system changes are needed. I discuss relevant factors that affect public support for system changes that facilitate and enable climate action. Finally, I summarize key lessons learned and identify important questions for future research.","author":[{"dropping-particle":"","family":"Steg","given":"Linda","non-dropping-particle":"","parse-names":false,"suffix":""}],"container-title":"Annual Review of Psychology","id":"ITEM-1","issue":"1","issued":{"date-parts":[["2023","1","18"]]},"page":"391-421","title":"Psychology of Climate Change","type":"article-journal","volume":"74"},"uris":["http://www.mendeley.com/documents/?uuid=ad42cc4e-9008-416b-980e-e1667cf1cdff"]}],"mendeley":{"formattedCitation":"(Steg, 2023)","plainTextFormattedCitation":"(Steg, 2023)"},"properties":{"noteIndex":0},"schema":"https://github.com/citation-style-language/schema/raw/master/csl-citation.json"}</w:instrText>
      </w:r>
      <w:r w:rsidR="003222F9" w:rsidRPr="003222F9">
        <w:rPr>
          <w:rFonts w:ascii="Calibri" w:hAnsi="Calibri" w:cs="Calibri"/>
          <w:lang w:val="en-GB"/>
        </w:rPr>
        <w:fldChar w:fldCharType="separate"/>
      </w:r>
      <w:r w:rsidR="003222F9" w:rsidRPr="003222F9">
        <w:rPr>
          <w:rFonts w:ascii="Calibri" w:hAnsi="Calibri" w:cs="Calibri"/>
          <w:noProof/>
          <w:lang w:val="en-GB"/>
        </w:rPr>
        <w:t>(Steg, 2023)</w:t>
      </w:r>
      <w:r w:rsidR="003222F9" w:rsidRPr="003222F9">
        <w:rPr>
          <w:rFonts w:ascii="Calibri" w:hAnsi="Calibri" w:cs="Calibri"/>
          <w:lang w:val="en-GB"/>
        </w:rPr>
        <w:fldChar w:fldCharType="end"/>
      </w:r>
      <w:r w:rsidR="003222F9" w:rsidRPr="003222F9">
        <w:rPr>
          <w:rFonts w:ascii="Calibri" w:hAnsi="Calibri" w:cs="Calibri"/>
          <w:lang w:val="en-GB"/>
        </w:rPr>
        <w:t>.</w:t>
      </w:r>
      <w:r w:rsidR="00CB1474" w:rsidRPr="003222F9">
        <w:rPr>
          <w:rFonts w:ascii="Calibri" w:hAnsi="Calibri" w:cs="Calibri"/>
          <w:lang w:val="en-GB"/>
        </w:rPr>
        <w:t xml:space="preserve"> </w:t>
      </w:r>
      <w:commentRangeStart w:id="94"/>
      <w:del w:id="95" w:author="Florian Lichtin" w:date="2023-10-16T16:26:00Z">
        <w:r w:rsidR="00CB1474" w:rsidRPr="003222F9" w:rsidDel="00CE5A06">
          <w:rPr>
            <w:rFonts w:ascii="Calibri" w:hAnsi="Calibri" w:cs="Calibri"/>
            <w:lang w:val="en-GB"/>
          </w:rPr>
          <w:delText xml:space="preserve">we </w:delText>
        </w:r>
        <w:r w:rsidR="00DB09B6" w:rsidRPr="003222F9" w:rsidDel="00CE5A06">
          <w:rPr>
            <w:rFonts w:ascii="Calibri" w:hAnsi="Calibri" w:cs="Calibri"/>
            <w:lang w:val="en-GB"/>
          </w:rPr>
          <w:delText xml:space="preserve">specifically </w:delText>
        </w:r>
        <w:r w:rsidR="007E077E" w:rsidRPr="003222F9" w:rsidDel="00CE5A06">
          <w:rPr>
            <w:rFonts w:ascii="Calibri" w:hAnsi="Calibri" w:cs="Calibri"/>
            <w:lang w:val="en-GB"/>
          </w:rPr>
          <w:delText>want to provide</w:delText>
        </w:r>
        <w:r w:rsidR="00CB1474" w:rsidRPr="003222F9" w:rsidDel="00CE5A06">
          <w:rPr>
            <w:rFonts w:ascii="Calibri" w:hAnsi="Calibri" w:cs="Calibri"/>
            <w:lang w:val="en-GB"/>
          </w:rPr>
          <w:delText xml:space="preserve"> </w:delText>
        </w:r>
        <w:r w:rsidR="00A72738" w:rsidRPr="003222F9" w:rsidDel="00CE5A06">
          <w:rPr>
            <w:rFonts w:ascii="Calibri" w:hAnsi="Calibri" w:cs="Calibri"/>
            <w:lang w:val="en-GB"/>
          </w:rPr>
          <w:delText xml:space="preserve">fundamental </w:delText>
        </w:r>
        <w:r w:rsidR="00CB1474" w:rsidRPr="003222F9" w:rsidDel="00CE5A06">
          <w:rPr>
            <w:rFonts w:ascii="Calibri" w:hAnsi="Calibri" w:cs="Calibri"/>
            <w:lang w:val="en-GB"/>
          </w:rPr>
          <w:delText xml:space="preserve">insights </w:delText>
        </w:r>
        <w:r w:rsidR="00EF097C" w:rsidRPr="003222F9" w:rsidDel="00CE5A06">
          <w:rPr>
            <w:rFonts w:ascii="Calibri" w:hAnsi="Calibri" w:cs="Calibri"/>
            <w:lang w:val="en-GB"/>
          </w:rPr>
          <w:delText xml:space="preserve">for </w:delText>
        </w:r>
        <w:r w:rsidR="00174E58" w:rsidRPr="003222F9" w:rsidDel="00CE5A06">
          <w:rPr>
            <w:rFonts w:ascii="Calibri" w:hAnsi="Calibri" w:cs="Calibri"/>
            <w:lang w:val="en-GB"/>
          </w:rPr>
          <w:delText xml:space="preserve">the politics of </w:delText>
        </w:r>
        <w:r w:rsidR="00EF097C" w:rsidRPr="003222F9" w:rsidDel="00CE5A06">
          <w:rPr>
            <w:rFonts w:ascii="Calibri" w:hAnsi="Calibri" w:cs="Calibri"/>
            <w:lang w:val="en-GB"/>
          </w:rPr>
          <w:delText xml:space="preserve">climate </w:delText>
        </w:r>
        <w:r w:rsidR="00A72738" w:rsidRPr="003222F9" w:rsidDel="00CE5A06">
          <w:rPr>
            <w:rFonts w:ascii="Calibri" w:hAnsi="Calibri" w:cs="Calibri"/>
            <w:lang w:val="en-GB"/>
          </w:rPr>
          <w:delText>change</w:delText>
        </w:r>
        <w:r w:rsidR="00EF097C" w:rsidRPr="003222F9" w:rsidDel="00CE5A06">
          <w:rPr>
            <w:rFonts w:ascii="Calibri" w:hAnsi="Calibri" w:cs="Calibri"/>
            <w:lang w:val="en-GB"/>
          </w:rPr>
          <w:delText>.</w:delText>
        </w:r>
      </w:del>
      <w:ins w:id="96" w:author="Florian Lichtin" w:date="2023-10-16T16:26:00Z">
        <w:r w:rsidR="00CE5A06">
          <w:rPr>
            <w:rFonts w:ascii="Calibri" w:hAnsi="Calibri" w:cs="Calibri"/>
            <w:lang w:val="en-GB"/>
          </w:rPr>
          <w:t>Additionally,</w:t>
        </w:r>
      </w:ins>
      <w:r w:rsidR="006313E9" w:rsidRPr="003222F9">
        <w:rPr>
          <w:rFonts w:ascii="Calibri" w:hAnsi="Calibri" w:cs="Calibri"/>
          <w:lang w:val="en-GB"/>
        </w:rPr>
        <w:t xml:space="preserve"> </w:t>
      </w:r>
      <w:commentRangeEnd w:id="94"/>
      <w:r w:rsidR="00CB4AF0">
        <w:rPr>
          <w:rStyle w:val="CommentReference"/>
          <w:rFonts w:asciiTheme="minorHAnsi" w:eastAsiaTheme="minorHAnsi" w:hAnsiTheme="minorHAnsi" w:cstheme="minorBidi"/>
          <w:lang w:eastAsia="en-US"/>
        </w:rPr>
        <w:commentReference w:id="94"/>
      </w:r>
      <w:ins w:id="97" w:author="Florian Lichtin" w:date="2023-10-16T16:26:00Z">
        <w:r w:rsidR="00CE5A06">
          <w:rPr>
            <w:rFonts w:ascii="Calibri" w:hAnsi="Calibri" w:cs="Calibri"/>
            <w:lang w:val="en-GB"/>
          </w:rPr>
          <w:t>s</w:t>
        </w:r>
      </w:ins>
      <w:del w:id="98" w:author="Florian Lichtin" w:date="2023-10-16T16:26:00Z">
        <w:r w:rsidR="00F4195B" w:rsidRPr="003222F9" w:rsidDel="00CE5A06">
          <w:rPr>
            <w:rFonts w:ascii="Calibri" w:hAnsi="Calibri" w:cs="Calibri"/>
            <w:lang w:val="en-GB"/>
          </w:rPr>
          <w:delText>S</w:delText>
        </w:r>
      </w:del>
      <w:r w:rsidR="00F4195B" w:rsidRPr="003222F9">
        <w:rPr>
          <w:rFonts w:ascii="Calibri" w:hAnsi="Calibri" w:cs="Calibri"/>
          <w:lang w:val="en-GB"/>
        </w:rPr>
        <w:t>tudying</w:t>
      </w:r>
      <w:r w:rsidR="00F4195B">
        <w:rPr>
          <w:rFonts w:ascii="Calibri" w:hAnsi="Calibri" w:cs="Calibri"/>
          <w:lang w:val="en-GB"/>
        </w:rPr>
        <w:t xml:space="preserve"> the</w:t>
      </w:r>
      <w:r w:rsidR="00F4195B" w:rsidRPr="004E13B4">
        <w:rPr>
          <w:rFonts w:ascii="Calibri" w:hAnsi="Calibri" w:cs="Calibri"/>
          <w:lang w:val="en-GB"/>
        </w:rPr>
        <w:t xml:space="preserve"> </w:t>
      </w:r>
      <w:r w:rsidR="00EF097C" w:rsidRPr="004E13B4">
        <w:rPr>
          <w:rFonts w:ascii="Calibri" w:hAnsi="Calibri" w:cs="Calibri"/>
          <w:lang w:val="en-GB"/>
        </w:rPr>
        <w:t xml:space="preserve">willingness to adapt </w:t>
      </w:r>
      <w:r w:rsidR="00446018" w:rsidRPr="004E13B4">
        <w:rPr>
          <w:rFonts w:ascii="Calibri" w:hAnsi="Calibri" w:cs="Calibri"/>
          <w:lang w:val="en-GB"/>
        </w:rPr>
        <w:t>behaviours</w:t>
      </w:r>
      <w:r w:rsidR="00EF097C" w:rsidRPr="004E13B4">
        <w:rPr>
          <w:rFonts w:ascii="Calibri" w:hAnsi="Calibri" w:cs="Calibri"/>
          <w:lang w:val="en-GB"/>
        </w:rPr>
        <w:t xml:space="preserve"> </w:t>
      </w:r>
      <w:r w:rsidR="00446018" w:rsidRPr="004E13B4">
        <w:rPr>
          <w:rFonts w:ascii="Calibri" w:hAnsi="Calibri" w:cs="Calibri"/>
          <w:lang w:val="en-GB"/>
        </w:rPr>
        <w:t xml:space="preserve">and lifestyles </w:t>
      </w:r>
      <w:del w:id="99" w:author="Florian Lichtin" w:date="2023-10-16T16:39:00Z">
        <w:r w:rsidR="00EF097C" w:rsidRPr="004E13B4" w:rsidDel="001424FB">
          <w:rPr>
            <w:rFonts w:ascii="Calibri" w:hAnsi="Calibri" w:cs="Calibri"/>
            <w:lang w:val="en-GB"/>
          </w:rPr>
          <w:delText xml:space="preserve">can </w:delText>
        </w:r>
        <w:r w:rsidR="00B47F24" w:rsidDel="001424FB">
          <w:rPr>
            <w:rFonts w:ascii="Calibri" w:hAnsi="Calibri" w:cs="Calibri"/>
            <w:lang w:val="en-GB"/>
          </w:rPr>
          <w:delText>help</w:delText>
        </w:r>
      </w:del>
      <w:ins w:id="100" w:author="Florian Lichtin" w:date="2023-10-16T16:39:00Z">
        <w:r w:rsidR="001424FB">
          <w:rPr>
            <w:rFonts w:ascii="Calibri" w:hAnsi="Calibri" w:cs="Calibri"/>
            <w:lang w:val="en-GB"/>
          </w:rPr>
          <w:t>allows</w:t>
        </w:r>
      </w:ins>
      <w:r w:rsidR="008620E9" w:rsidRPr="004E13B4">
        <w:rPr>
          <w:rFonts w:ascii="Calibri" w:hAnsi="Calibri" w:cs="Calibri"/>
          <w:lang w:val="en-GB"/>
        </w:rPr>
        <w:t xml:space="preserve"> to </w:t>
      </w:r>
      <w:r w:rsidR="00EF097C" w:rsidRPr="004E13B4">
        <w:rPr>
          <w:rFonts w:ascii="Calibri" w:hAnsi="Calibri" w:cs="Calibri"/>
          <w:lang w:val="en-GB"/>
        </w:rPr>
        <w:t xml:space="preserve">identify </w:t>
      </w:r>
      <w:r w:rsidR="00446018" w:rsidRPr="004E13B4">
        <w:rPr>
          <w:rFonts w:ascii="Calibri" w:hAnsi="Calibri" w:cs="Calibri"/>
          <w:lang w:val="en-GB"/>
        </w:rPr>
        <w:t xml:space="preserve">perceived </w:t>
      </w:r>
      <w:r w:rsidR="00A72738" w:rsidRPr="004E13B4">
        <w:rPr>
          <w:rFonts w:ascii="Calibri" w:hAnsi="Calibri" w:cs="Calibri"/>
          <w:lang w:val="en-GB"/>
        </w:rPr>
        <w:t>losers</w:t>
      </w:r>
      <w:r w:rsidR="00EF097C" w:rsidRPr="004E13B4">
        <w:rPr>
          <w:rFonts w:ascii="Calibri" w:hAnsi="Calibri" w:cs="Calibri"/>
          <w:lang w:val="en-GB"/>
        </w:rPr>
        <w:t xml:space="preserve"> of such a transition which would need to be targeted most</w:t>
      </w:r>
      <w:r w:rsidR="008620E9" w:rsidRPr="004E13B4">
        <w:rPr>
          <w:rFonts w:ascii="Calibri" w:hAnsi="Calibri" w:cs="Calibri"/>
          <w:lang w:val="en-GB"/>
        </w:rPr>
        <w:t xml:space="preserve"> by </w:t>
      </w:r>
      <w:r w:rsidR="00A72738" w:rsidRPr="004E13B4">
        <w:rPr>
          <w:rFonts w:ascii="Calibri" w:hAnsi="Calibri" w:cs="Calibri"/>
          <w:lang w:val="en-GB"/>
        </w:rPr>
        <w:t>compensatory measures</w:t>
      </w:r>
      <w:r w:rsidR="00DB09B6">
        <w:rPr>
          <w:rFonts w:ascii="Calibri" w:hAnsi="Calibri" w:cs="Calibri"/>
          <w:lang w:val="en-GB"/>
        </w:rPr>
        <w:t xml:space="preserve"> (such as</w:t>
      </w:r>
      <w:r w:rsidR="00EF097C" w:rsidRPr="004E13B4">
        <w:rPr>
          <w:rFonts w:ascii="Calibri" w:hAnsi="Calibri" w:cs="Calibri"/>
          <w:lang w:val="en-GB"/>
        </w:rPr>
        <w:t xml:space="preserve"> </w:t>
      </w:r>
      <w:r w:rsidR="00DB09B6">
        <w:rPr>
          <w:rFonts w:ascii="Calibri" w:hAnsi="Calibri" w:cs="Calibri"/>
          <w:lang w:val="en-GB"/>
        </w:rPr>
        <w:t xml:space="preserve">redistributive payments or support for low-cost alternatives to high-carbon lifestyles) </w:t>
      </w:r>
      <w:r w:rsidR="00EF097C" w:rsidRPr="004E13B4">
        <w:rPr>
          <w:rFonts w:ascii="Calibri" w:hAnsi="Calibri" w:cs="Calibri"/>
          <w:lang w:val="en-GB"/>
        </w:rPr>
        <w:t xml:space="preserve">in order </w:t>
      </w:r>
      <w:r w:rsidR="00EF097C" w:rsidRPr="004E13B4">
        <w:rPr>
          <w:rFonts w:ascii="Calibri" w:hAnsi="Calibri" w:cs="Calibri"/>
          <w:lang w:val="en-GB"/>
        </w:rPr>
        <w:lastRenderedPageBreak/>
        <w:t xml:space="preserve">to </w:t>
      </w:r>
      <w:r w:rsidR="00A72738" w:rsidRPr="004E13B4">
        <w:rPr>
          <w:rFonts w:ascii="Calibri" w:hAnsi="Calibri" w:cs="Calibri"/>
          <w:lang w:val="en-US"/>
        </w:rPr>
        <w:t>counteract unfavorable distributional outcomes of climate policy</w:t>
      </w:r>
      <w:r w:rsidR="007A1C40" w:rsidRPr="004E13B4">
        <w:rPr>
          <w:rFonts w:ascii="Calibri" w:hAnsi="Calibri" w:cs="Calibri"/>
          <w:lang w:val="en-GB"/>
        </w:rPr>
        <w:t xml:space="preserve"> </w:t>
      </w:r>
      <w:r w:rsidR="007A1C40" w:rsidRPr="004E13B4">
        <w:rPr>
          <w:rFonts w:ascii="Calibri" w:hAnsi="Calibri" w:cs="Calibri"/>
          <w:lang w:val="en-GB"/>
        </w:rPr>
        <w:fldChar w:fldCharType="begin" w:fldLock="1"/>
      </w:r>
      <w:r w:rsidR="00EF18E6">
        <w:rPr>
          <w:rFonts w:ascii="Calibri" w:hAnsi="Calibri" w:cs="Calibri"/>
          <w:lang w:val="en-GB"/>
        </w:rPr>
        <w:instrText>ADDIN CSL_CITATION {"citationItems":[{"id":"ITEM-1","itemData":{"DOI":"10.1017/S0003055422000223","ISSN":"0003-0554","abstract":"Combating climate change requires large economic adjustments with significant distributional implications. To build coalitions of support, scholars and policy makers propose compensating individuals who will bear decarbonization’s costs. What are the determinants of public opinion regarding climate compensation and investment? We theorize that climate policy vulnerability and climate change vulnerability induce support for distinct types of climate policy. Fielding original surveys in the United States and India, we show that people who reside in coal-producing regions prefer compensation for lost jobs. The general public privileges diffuse redistribution mechanisms and investments, discounting compensation to targeted groups. Those who are both physically and economically vulnerable have cross-cutting preferences. Nevertheless, there is considerable support across our samples for policies that compensate different coalitions of climate-vulnerable citizens, in line with theories of “just energy” transition and embedded liberalism. We trace the distinctive compensatory preferences of fossil fuel communities to a logic of shared community identities.","author":[{"dropping-particle":"","family":"GAIKWAD","given":"NIKHAR","non-dropping-particle":"","parse-names":false,"suffix":""},{"dropping-particle":"","family":"GENOVESE","given":"FEDERICA","non-dropping-particle":"","parse-names":false,"suffix":""},{"dropping-particle":"","family":"TINGLEY","given":"DUSTIN","non-dropping-particle":"","parse-names":false,"suffix":""}],"container-title":"American Political Science Review","id":"ITEM-1","issue":"4","issued":{"date-parts":[["2022","11","13"]]},"page":"1165-1183","title":"Creating Climate Coalitions: Mass Preferences for Compensating Vulnerability in the World’s Two Largest Democracies","type":"article-journal","volume":"116"},"uris":["http://www.mendeley.com/documents/?uuid=8d3c8642-c00f-4e4c-9dd6-afe339a6cf1b"]}],"mendeley":{"formattedCitation":"(GAIKWAD et al., 2022)","plainTextFormattedCitation":"(GAIKWAD et al., 2022)","previouslyFormattedCitation":"(GAIKWAD et al., 2022)"},"properties":{"noteIndex":0},"schema":"https://github.com/citation-style-language/schema/raw/master/csl-citation.json"}</w:instrText>
      </w:r>
      <w:r w:rsidR="007A1C40" w:rsidRPr="004E13B4">
        <w:rPr>
          <w:rFonts w:ascii="Calibri" w:hAnsi="Calibri" w:cs="Calibri"/>
          <w:lang w:val="en-GB"/>
        </w:rPr>
        <w:fldChar w:fldCharType="separate"/>
      </w:r>
      <w:r w:rsidR="007A1C40" w:rsidRPr="004E13B4">
        <w:rPr>
          <w:rFonts w:ascii="Calibri" w:hAnsi="Calibri" w:cs="Calibri"/>
          <w:noProof/>
          <w:lang w:val="en-GB"/>
        </w:rPr>
        <w:t>(GAIKWAD et al., 2022)</w:t>
      </w:r>
      <w:r w:rsidR="007A1C40" w:rsidRPr="004E13B4">
        <w:rPr>
          <w:rFonts w:ascii="Calibri" w:hAnsi="Calibri" w:cs="Calibri"/>
          <w:lang w:val="en-GB"/>
        </w:rPr>
        <w:fldChar w:fldCharType="end"/>
      </w:r>
      <w:r w:rsidR="00EF097C" w:rsidRPr="004E13B4">
        <w:rPr>
          <w:rFonts w:ascii="Calibri" w:hAnsi="Calibri" w:cs="Calibri"/>
          <w:lang w:val="en-GB"/>
        </w:rPr>
        <w:t>.</w:t>
      </w:r>
      <w:r w:rsidR="00DB09B6">
        <w:rPr>
          <w:rFonts w:ascii="Calibri" w:hAnsi="Calibri" w:cs="Calibri"/>
          <w:lang w:val="en-GB"/>
        </w:rPr>
        <w:t xml:space="preserve"> </w:t>
      </w:r>
      <w:r w:rsidR="00446018" w:rsidRPr="004E13B4">
        <w:rPr>
          <w:rFonts w:ascii="Calibri" w:hAnsi="Calibri" w:cs="Calibri"/>
          <w:lang w:val="en-GB"/>
        </w:rPr>
        <w:t xml:space="preserve"> </w:t>
      </w:r>
      <w:r w:rsidR="00871670">
        <w:rPr>
          <w:rFonts w:ascii="Calibri" w:hAnsi="Calibri" w:cs="Calibri"/>
          <w:lang w:val="en-GB"/>
        </w:rPr>
        <w:t>These insights are</w:t>
      </w:r>
      <w:r w:rsidR="00EE58E3">
        <w:rPr>
          <w:rFonts w:ascii="Calibri" w:hAnsi="Calibri" w:cs="Calibri"/>
          <w:lang w:val="en-GB"/>
        </w:rPr>
        <w:t xml:space="preserve"> imperative </w:t>
      </w:r>
      <w:r w:rsidR="00160A73">
        <w:rPr>
          <w:rFonts w:ascii="Calibri" w:hAnsi="Calibri" w:cs="Calibri"/>
          <w:lang w:val="en-GB"/>
        </w:rPr>
        <w:t xml:space="preserve">to </w:t>
      </w:r>
      <w:r w:rsidR="00EE58E3">
        <w:rPr>
          <w:rFonts w:ascii="Calibri" w:hAnsi="Calibri" w:cs="Calibri"/>
          <w:lang w:val="en-GB"/>
        </w:rPr>
        <w:t xml:space="preserve">achieve winning coalitions </w:t>
      </w:r>
      <w:r w:rsidR="00160A73">
        <w:rPr>
          <w:rFonts w:ascii="Calibri" w:hAnsi="Calibri" w:cs="Calibri"/>
          <w:lang w:val="en-GB"/>
        </w:rPr>
        <w:t xml:space="preserve">that are necessary </w:t>
      </w:r>
      <w:r w:rsidR="0086538D">
        <w:rPr>
          <w:rFonts w:ascii="Calibri" w:hAnsi="Calibri" w:cs="Calibri"/>
          <w:lang w:val="en-GB"/>
        </w:rPr>
        <w:t xml:space="preserve">to successfully implement climate policy </w:t>
      </w:r>
      <w:r w:rsidR="00EF18E6">
        <w:rPr>
          <w:rFonts w:ascii="Calibri" w:hAnsi="Calibri" w:cs="Calibri"/>
          <w:lang w:val="en-GB"/>
        </w:rPr>
        <w:fldChar w:fldCharType="begin" w:fldLock="1"/>
      </w:r>
      <w:r w:rsidR="003222F9">
        <w:rPr>
          <w:rFonts w:ascii="Calibri" w:hAnsi="Calibri" w:cs="Calibri"/>
          <w:lang w:val="en-GB"/>
        </w:rPr>
        <w:instrText>ADDIN CSL_CITATION {"citationItems":[{"id":"ITEM-1","itemData":{"DOI":"10.1126/science.aab1336","ISSN":"10959203","author":[{"dropping-particle":"","family":"Meckling","given":"Jonas","non-dropping-particle":"","parse-names":false,"suffix":""},{"dropping-particle":"","family":"Kelsey","given":"Nina","non-dropping-particle":"","parse-names":false,"suffix":""},{"dropping-particle":"","family":"Biber","given":"Eric","non-dropping-particle":"","parse-names":false,"suffix":""},{"dropping-particle":"","family":"Zysman","given":"John","non-dropping-particle":"","parse-names":false,"suffix":""}],"container-title":"Science","id":"ITEM-1","issue":"6253","issued":{"date-parts":[["2015"]]},"page":"1170-1171","title":"Winning coalitions for climate policy","type":"article-journal","volume":"349"},"uris":["http://www.mendeley.com/documents/?uuid=40739331-7d10-47cc-8f34-077cb77e48e4"]}],"mendeley":{"formattedCitation":"(Meckling et al., 2015)","plainTextFormattedCitation":"(Meckling et al., 2015)","previouslyFormattedCitation":"(Meckling et al., 2015)"},"properties":{"noteIndex":0},"schema":"https://github.com/citation-style-language/schema/raw/master/csl-citation.json"}</w:instrText>
      </w:r>
      <w:r w:rsidR="00EF18E6">
        <w:rPr>
          <w:rFonts w:ascii="Calibri" w:hAnsi="Calibri" w:cs="Calibri"/>
          <w:lang w:val="en-GB"/>
        </w:rPr>
        <w:fldChar w:fldCharType="separate"/>
      </w:r>
      <w:r w:rsidR="00EF18E6" w:rsidRPr="00EF18E6">
        <w:rPr>
          <w:rFonts w:ascii="Calibri" w:hAnsi="Calibri" w:cs="Calibri"/>
          <w:noProof/>
          <w:lang w:val="en-GB"/>
        </w:rPr>
        <w:t>(Meckling et al., 2015)</w:t>
      </w:r>
      <w:r w:rsidR="00EF18E6">
        <w:rPr>
          <w:rFonts w:ascii="Calibri" w:hAnsi="Calibri" w:cs="Calibri"/>
          <w:lang w:val="en-GB"/>
        </w:rPr>
        <w:fldChar w:fldCharType="end"/>
      </w:r>
      <w:r w:rsidR="00EF18E6">
        <w:rPr>
          <w:rFonts w:ascii="Calibri" w:hAnsi="Calibri" w:cs="Calibri"/>
          <w:lang w:val="en-GB"/>
        </w:rPr>
        <w:t>.</w:t>
      </w:r>
      <w:r w:rsidR="00EE58E3">
        <w:rPr>
          <w:rFonts w:ascii="Calibri" w:hAnsi="Calibri" w:cs="Calibri"/>
          <w:lang w:val="en-GB"/>
        </w:rPr>
        <w:t xml:space="preserve"> </w:t>
      </w:r>
    </w:p>
    <w:p w14:paraId="705CD52C" w14:textId="77777777" w:rsidR="00B0710A" w:rsidRDefault="00B0710A" w:rsidP="00962BA0">
      <w:pPr>
        <w:spacing w:line="276" w:lineRule="auto"/>
        <w:jc w:val="both"/>
        <w:rPr>
          <w:rFonts w:ascii="Calibri" w:hAnsi="Calibri" w:cs="Calibri"/>
          <w:highlight w:val="yellow"/>
          <w:lang w:val="en-US"/>
        </w:rPr>
      </w:pPr>
    </w:p>
    <w:p w14:paraId="673E1696" w14:textId="1A689019" w:rsidR="007E3699" w:rsidRPr="00365502" w:rsidRDefault="007E3699" w:rsidP="007E3699">
      <w:pPr>
        <w:jc w:val="both"/>
        <w:rPr>
          <w:rFonts w:ascii="Calibri" w:hAnsi="Calibri" w:cs="Calibri"/>
          <w:b/>
          <w:bCs/>
          <w:lang w:val="en-US"/>
        </w:rPr>
      </w:pPr>
      <w:r w:rsidRPr="001A1976">
        <w:rPr>
          <w:rFonts w:ascii="Calibri" w:hAnsi="Calibri" w:cs="Calibri"/>
          <w:b/>
          <w:bCs/>
          <w:color w:val="FF0000"/>
          <w:lang w:val="en-US"/>
        </w:rPr>
        <w:t>References (DELETE BEFORE SUBMISSION)</w:t>
      </w:r>
    </w:p>
    <w:p w14:paraId="39CE1FCF" w14:textId="77777777" w:rsidR="007E3699" w:rsidRDefault="007E3699" w:rsidP="00962BA0">
      <w:pPr>
        <w:spacing w:line="276" w:lineRule="auto"/>
        <w:jc w:val="both"/>
        <w:rPr>
          <w:rFonts w:ascii="Calibri" w:hAnsi="Calibri" w:cs="Calibri"/>
          <w:highlight w:val="yellow"/>
          <w:lang w:val="en-US"/>
        </w:rPr>
      </w:pPr>
    </w:p>
    <w:p w14:paraId="302BD59F" w14:textId="4CF6EFD4" w:rsidR="003222F9" w:rsidRPr="003222F9" w:rsidRDefault="007E3699" w:rsidP="003222F9">
      <w:pPr>
        <w:widowControl w:val="0"/>
        <w:autoSpaceDE w:val="0"/>
        <w:autoSpaceDN w:val="0"/>
        <w:adjustRightInd w:val="0"/>
        <w:ind w:left="480" w:hanging="480"/>
        <w:rPr>
          <w:rFonts w:ascii="Calibri" w:hAnsi="Calibri" w:cs="Calibri"/>
          <w:noProof/>
          <w:lang w:val="en-GB"/>
        </w:rPr>
      </w:pPr>
      <w:r>
        <w:rPr>
          <w:rFonts w:ascii="Calibri" w:hAnsi="Calibri" w:cs="Calibri"/>
          <w:highlight w:val="yellow"/>
          <w:lang w:val="en-US"/>
        </w:rPr>
        <w:fldChar w:fldCharType="begin" w:fldLock="1"/>
      </w:r>
      <w:r>
        <w:rPr>
          <w:rFonts w:ascii="Calibri" w:hAnsi="Calibri" w:cs="Calibri"/>
          <w:highlight w:val="yellow"/>
          <w:lang w:val="en-US"/>
        </w:rPr>
        <w:instrText xml:space="preserve">ADDIN Mendeley Bibliography CSL_BIBLIOGRAPHY </w:instrText>
      </w:r>
      <w:r>
        <w:rPr>
          <w:rFonts w:ascii="Calibri" w:hAnsi="Calibri" w:cs="Calibri"/>
          <w:highlight w:val="yellow"/>
          <w:lang w:val="en-US"/>
        </w:rPr>
        <w:fldChar w:fldCharType="separate"/>
      </w:r>
      <w:r w:rsidR="003222F9" w:rsidRPr="003222F9">
        <w:rPr>
          <w:rFonts w:ascii="Calibri" w:hAnsi="Calibri" w:cs="Calibri"/>
          <w:noProof/>
          <w:lang w:val="en-GB"/>
        </w:rPr>
        <w:t xml:space="preserve">Ajzen I (1991) The theory of planned behavior. </w:t>
      </w:r>
      <w:r w:rsidR="003222F9" w:rsidRPr="003222F9">
        <w:rPr>
          <w:rFonts w:ascii="Calibri" w:hAnsi="Calibri" w:cs="Calibri"/>
          <w:i/>
          <w:iCs/>
          <w:noProof/>
          <w:lang w:val="en-GB"/>
        </w:rPr>
        <w:t>Organizational Behavior and Human Decision Processes</w:t>
      </w:r>
      <w:r w:rsidR="003222F9" w:rsidRPr="003222F9">
        <w:rPr>
          <w:rFonts w:ascii="Calibri" w:hAnsi="Calibri" w:cs="Calibri"/>
          <w:noProof/>
          <w:lang w:val="en-GB"/>
        </w:rPr>
        <w:t xml:space="preserve"> 50(2). 1 Oliver’s Yard, 55 City Road, London EC1Y 1SP United Kingdom: SAGE Publications Ltd: 179–211.</w:t>
      </w:r>
    </w:p>
    <w:p w14:paraId="1CAF02B1" w14:textId="77777777" w:rsidR="003222F9" w:rsidRPr="00567587" w:rsidRDefault="003222F9" w:rsidP="003222F9">
      <w:pPr>
        <w:widowControl w:val="0"/>
        <w:autoSpaceDE w:val="0"/>
        <w:autoSpaceDN w:val="0"/>
        <w:adjustRightInd w:val="0"/>
        <w:ind w:left="480" w:hanging="480"/>
        <w:rPr>
          <w:rFonts w:ascii="Calibri" w:hAnsi="Calibri" w:cs="Calibri"/>
          <w:noProof/>
          <w:lang w:val="fr-CH"/>
          <w:rPrChange w:id="101" w:author="Florian Lichtin" w:date="2023-10-16T13:29:00Z">
            <w:rPr>
              <w:rFonts w:ascii="Calibri" w:hAnsi="Calibri" w:cs="Calibri"/>
              <w:noProof/>
              <w:lang w:val="en-GB"/>
            </w:rPr>
          </w:rPrChange>
        </w:rPr>
      </w:pPr>
      <w:r w:rsidRPr="003222F9">
        <w:rPr>
          <w:rFonts w:ascii="Calibri" w:hAnsi="Calibri" w:cs="Calibri"/>
          <w:noProof/>
          <w:lang w:val="en-GB"/>
        </w:rPr>
        <w:t xml:space="preserve">Aklin M and Mildenberger M (2020) Prisoners of the Wrong Dilemma: Why Distributive Conflict, Not Collective Action, Characterizes the Politics of Climate Change. </w:t>
      </w:r>
      <w:r w:rsidRPr="00567587">
        <w:rPr>
          <w:rFonts w:ascii="Calibri" w:hAnsi="Calibri" w:cs="Calibri"/>
          <w:i/>
          <w:iCs/>
          <w:noProof/>
          <w:lang w:val="fr-CH"/>
          <w:rPrChange w:id="102" w:author="Florian Lichtin" w:date="2023-10-16T13:29:00Z">
            <w:rPr>
              <w:rFonts w:ascii="Calibri" w:hAnsi="Calibri" w:cs="Calibri"/>
              <w:i/>
              <w:iCs/>
              <w:noProof/>
              <w:lang w:val="en-GB"/>
            </w:rPr>
          </w:rPrChange>
        </w:rPr>
        <w:t>Global Environmental Politics</w:t>
      </w:r>
      <w:r w:rsidRPr="00567587">
        <w:rPr>
          <w:rFonts w:ascii="Calibri" w:hAnsi="Calibri" w:cs="Calibri"/>
          <w:noProof/>
          <w:lang w:val="fr-CH"/>
          <w:rPrChange w:id="103" w:author="Florian Lichtin" w:date="2023-10-16T13:29:00Z">
            <w:rPr>
              <w:rFonts w:ascii="Calibri" w:hAnsi="Calibri" w:cs="Calibri"/>
              <w:noProof/>
              <w:lang w:val="en-GB"/>
            </w:rPr>
          </w:rPrChange>
        </w:rPr>
        <w:t xml:space="preserve"> 20(4): 4–27.</w:t>
      </w:r>
    </w:p>
    <w:p w14:paraId="0106F02F"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567587">
        <w:rPr>
          <w:rFonts w:ascii="Calibri" w:hAnsi="Calibri" w:cs="Calibri"/>
          <w:noProof/>
          <w:lang w:val="fr-CH"/>
          <w:rPrChange w:id="104" w:author="Florian Lichtin" w:date="2023-10-16T13:29:00Z">
            <w:rPr>
              <w:rFonts w:ascii="Calibri" w:hAnsi="Calibri" w:cs="Calibri"/>
              <w:noProof/>
              <w:lang w:val="en-GB"/>
            </w:rPr>
          </w:rPrChange>
        </w:rPr>
        <w:t xml:space="preserve">Attari SZ, DeKay ML, Davidson CI, et al. </w:t>
      </w:r>
      <w:r w:rsidRPr="003222F9">
        <w:rPr>
          <w:rFonts w:ascii="Calibri" w:hAnsi="Calibri" w:cs="Calibri"/>
          <w:noProof/>
          <w:lang w:val="en-GB"/>
        </w:rPr>
        <w:t xml:space="preserve">(2010) Public perceptions of energy consumption and savings. </w:t>
      </w:r>
      <w:r w:rsidRPr="003222F9">
        <w:rPr>
          <w:rFonts w:ascii="Calibri" w:hAnsi="Calibri" w:cs="Calibri"/>
          <w:i/>
          <w:iCs/>
          <w:noProof/>
          <w:lang w:val="en-GB"/>
        </w:rPr>
        <w:t>Proceedings of the National Academy of Sciences</w:t>
      </w:r>
      <w:r w:rsidRPr="003222F9">
        <w:rPr>
          <w:rFonts w:ascii="Calibri" w:hAnsi="Calibri" w:cs="Calibri"/>
          <w:noProof/>
          <w:lang w:val="en-GB"/>
        </w:rPr>
        <w:t xml:space="preserve"> 107(37): 16054–16059.</w:t>
      </w:r>
    </w:p>
    <w:p w14:paraId="0238F12D"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COLANTONE I, DI LONARDO L, MARGALIT Y, et al. (2023) The Political Consequences of Green Policies: Evidence from Italy. </w:t>
      </w:r>
      <w:r w:rsidRPr="003222F9">
        <w:rPr>
          <w:rFonts w:ascii="Calibri" w:hAnsi="Calibri" w:cs="Calibri"/>
          <w:i/>
          <w:iCs/>
          <w:noProof/>
          <w:lang w:val="en-GB"/>
        </w:rPr>
        <w:t>American Political Science Review</w:t>
      </w:r>
      <w:r w:rsidRPr="003222F9">
        <w:rPr>
          <w:rFonts w:ascii="Calibri" w:hAnsi="Calibri" w:cs="Calibri"/>
          <w:noProof/>
          <w:lang w:val="en-GB"/>
        </w:rPr>
        <w:t>: 1–19.</w:t>
      </w:r>
    </w:p>
    <w:p w14:paraId="5D89045E"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Douenne T and Fabre A (2022) Yellow Vests, Pessimistic Beliefs, and Carbon Tax Aversion. </w:t>
      </w:r>
      <w:r w:rsidRPr="003222F9">
        <w:rPr>
          <w:rFonts w:ascii="Calibri" w:hAnsi="Calibri" w:cs="Calibri"/>
          <w:i/>
          <w:iCs/>
          <w:noProof/>
          <w:lang w:val="en-GB"/>
        </w:rPr>
        <w:t>American Economic Journal: Economic Policy</w:t>
      </w:r>
      <w:r w:rsidRPr="003222F9">
        <w:rPr>
          <w:rFonts w:ascii="Calibri" w:hAnsi="Calibri" w:cs="Calibri"/>
          <w:noProof/>
          <w:lang w:val="en-GB"/>
        </w:rPr>
        <w:t xml:space="preserve"> 14(1): 81–110.</w:t>
      </w:r>
    </w:p>
    <w:p w14:paraId="6C797840"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Druckman JN and McGrath MC (2019) The evidence for motivated reasoning in climate change preference formation. </w:t>
      </w:r>
      <w:r w:rsidRPr="003222F9">
        <w:rPr>
          <w:rFonts w:ascii="Calibri" w:hAnsi="Calibri" w:cs="Calibri"/>
          <w:i/>
          <w:iCs/>
          <w:noProof/>
          <w:lang w:val="en-GB"/>
        </w:rPr>
        <w:t>Nature Climate Change</w:t>
      </w:r>
      <w:r w:rsidRPr="003222F9">
        <w:rPr>
          <w:rFonts w:ascii="Calibri" w:hAnsi="Calibri" w:cs="Calibri"/>
          <w:noProof/>
          <w:lang w:val="en-GB"/>
        </w:rPr>
        <w:t xml:space="preserve"> 9(2). Springer US: 111–119.</w:t>
      </w:r>
    </w:p>
    <w:p w14:paraId="0B0728A3"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GAIKWAD N, GENOVESE F and TINGLEY D (2022) Creating Climate Coalitions: Mass Preferences for Compensating Vulnerability in the World’s Two Largest Democracies. </w:t>
      </w:r>
      <w:r w:rsidRPr="003222F9">
        <w:rPr>
          <w:rFonts w:ascii="Calibri" w:hAnsi="Calibri" w:cs="Calibri"/>
          <w:i/>
          <w:iCs/>
          <w:noProof/>
          <w:lang w:val="en-GB"/>
        </w:rPr>
        <w:t>American Political Science Review</w:t>
      </w:r>
      <w:r w:rsidRPr="003222F9">
        <w:rPr>
          <w:rFonts w:ascii="Calibri" w:hAnsi="Calibri" w:cs="Calibri"/>
          <w:noProof/>
          <w:lang w:val="en-GB"/>
        </w:rPr>
        <w:t xml:space="preserve"> 116(4): 1165–1183.</w:t>
      </w:r>
    </w:p>
    <w:p w14:paraId="2CAEB295"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Gössling S and Humpe A (2023) Millionaire spending incompatible with 1.5 °C ambitions. </w:t>
      </w:r>
      <w:r w:rsidRPr="003222F9">
        <w:rPr>
          <w:rFonts w:ascii="Calibri" w:hAnsi="Calibri" w:cs="Calibri"/>
          <w:i/>
          <w:iCs/>
          <w:noProof/>
          <w:lang w:val="en-GB"/>
        </w:rPr>
        <w:t>Cleaner Production Letters</w:t>
      </w:r>
      <w:r w:rsidRPr="003222F9">
        <w:rPr>
          <w:rFonts w:ascii="Calibri" w:hAnsi="Calibri" w:cs="Calibri"/>
          <w:noProof/>
          <w:lang w:val="en-GB"/>
        </w:rPr>
        <w:t xml:space="preserve"> 4(July 2022): 100027.</w:t>
      </w:r>
    </w:p>
    <w:p w14:paraId="4505CEE7"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IPCC (2022) Summary for Policymakers. In: Shukla, PR, Skea J, Slade R, et al. (eds) </w:t>
      </w:r>
      <w:r w:rsidRPr="003222F9">
        <w:rPr>
          <w:rFonts w:ascii="Calibri" w:hAnsi="Calibri" w:cs="Calibri"/>
          <w:i/>
          <w:iCs/>
          <w:noProof/>
          <w:lang w:val="en-GB"/>
        </w:rPr>
        <w:t>Climate Change 2022: Mitigation of Climate Change. Contribution of Working Group III to the Sixth Assessment Report of the Intergovernmental Panel on Climate Change</w:t>
      </w:r>
      <w:r w:rsidRPr="003222F9">
        <w:rPr>
          <w:rFonts w:ascii="Calibri" w:hAnsi="Calibri" w:cs="Calibri"/>
          <w:noProof/>
          <w:lang w:val="en-GB"/>
        </w:rPr>
        <w:t>. Cambridge, UK and New York, NY, USA: Cambridge University Press, pp. 1–52.</w:t>
      </w:r>
    </w:p>
    <w:p w14:paraId="0ADF466B"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Jäggi B (2015) </w:t>
      </w:r>
      <w:r w:rsidRPr="003222F9">
        <w:rPr>
          <w:rFonts w:ascii="Calibri" w:hAnsi="Calibri" w:cs="Calibri"/>
          <w:i/>
          <w:iCs/>
          <w:noProof/>
          <w:lang w:val="en-GB"/>
        </w:rPr>
        <w:t>Decision Modeling on the Household Level for Energy, Fleet Choice and Expenditure</w:t>
      </w:r>
      <w:r w:rsidRPr="003222F9">
        <w:rPr>
          <w:rFonts w:ascii="Calibri" w:hAnsi="Calibri" w:cs="Calibri"/>
          <w:noProof/>
          <w:lang w:val="en-GB"/>
        </w:rPr>
        <w:t>.</w:t>
      </w:r>
    </w:p>
    <w:p w14:paraId="329D29D3"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Kaiser FG, Wölfing S and Fuhrer U (1999) ENVIRONMENTAL ATTITUDE AND ECOLOGICAL BEHAVIOUR. </w:t>
      </w:r>
      <w:r w:rsidRPr="003222F9">
        <w:rPr>
          <w:rFonts w:ascii="Calibri" w:hAnsi="Calibri" w:cs="Calibri"/>
          <w:i/>
          <w:iCs/>
          <w:noProof/>
          <w:lang w:val="en-GB"/>
        </w:rPr>
        <w:t>Journal of Environmental Psychology</w:t>
      </w:r>
      <w:r w:rsidRPr="003222F9">
        <w:rPr>
          <w:rFonts w:ascii="Calibri" w:hAnsi="Calibri" w:cs="Calibri"/>
          <w:noProof/>
          <w:lang w:val="en-GB"/>
        </w:rPr>
        <w:t xml:space="preserve"> 19(1): 1–19.</w:t>
      </w:r>
    </w:p>
    <w:p w14:paraId="525A4AE9"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Lange F, Berger S, Byrka K, et al. (2023) Beyond self-reports: A call for more behavior in environmental psychology. </w:t>
      </w:r>
      <w:r w:rsidRPr="003222F9">
        <w:rPr>
          <w:rFonts w:ascii="Calibri" w:hAnsi="Calibri" w:cs="Calibri"/>
          <w:i/>
          <w:iCs/>
          <w:noProof/>
          <w:lang w:val="en-GB"/>
        </w:rPr>
        <w:t>Journal of Environmental Psychology</w:t>
      </w:r>
      <w:r w:rsidRPr="003222F9">
        <w:rPr>
          <w:rFonts w:ascii="Calibri" w:hAnsi="Calibri" w:cs="Calibri"/>
          <w:noProof/>
          <w:lang w:val="en-GB"/>
        </w:rPr>
        <w:t xml:space="preserve"> 86(October 2022): 101965.</w:t>
      </w:r>
    </w:p>
    <w:p w14:paraId="6CF89C84"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Meckling J, Kelsey N, Biber E, et al. (2015) Winning coalitions for climate policy. </w:t>
      </w:r>
      <w:r w:rsidRPr="003222F9">
        <w:rPr>
          <w:rFonts w:ascii="Calibri" w:hAnsi="Calibri" w:cs="Calibri"/>
          <w:i/>
          <w:iCs/>
          <w:noProof/>
          <w:lang w:val="en-GB"/>
        </w:rPr>
        <w:t>Science</w:t>
      </w:r>
      <w:r w:rsidRPr="003222F9">
        <w:rPr>
          <w:rFonts w:ascii="Calibri" w:hAnsi="Calibri" w:cs="Calibri"/>
          <w:noProof/>
          <w:lang w:val="en-GB"/>
        </w:rPr>
        <w:t xml:space="preserve"> 349(6253): 1170–1171.</w:t>
      </w:r>
    </w:p>
    <w:p w14:paraId="189965EC"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Nielsen KS, Nicholas KA, Creutzig F, et al. (2021) The role of high-socioeconomic-status people in locking in or rapidly reducing energy-driven greenhouse gas emissions. </w:t>
      </w:r>
      <w:r w:rsidRPr="003222F9">
        <w:rPr>
          <w:rFonts w:ascii="Calibri" w:hAnsi="Calibri" w:cs="Calibri"/>
          <w:i/>
          <w:iCs/>
          <w:noProof/>
          <w:lang w:val="en-GB"/>
        </w:rPr>
        <w:t>Nature Energy</w:t>
      </w:r>
      <w:r w:rsidRPr="003222F9">
        <w:rPr>
          <w:rFonts w:ascii="Calibri" w:hAnsi="Calibri" w:cs="Calibri"/>
          <w:noProof/>
          <w:lang w:val="en-GB"/>
        </w:rPr>
        <w:t xml:space="preserve"> 6(11). Springer US: 1011–1016.</w:t>
      </w:r>
    </w:p>
    <w:p w14:paraId="4FE7CCD9"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Oswald Y, Owen A and Steinberger JK (2020) Large inequality in international and intranational energy footprints between income groups and across consumption categories. </w:t>
      </w:r>
      <w:r w:rsidRPr="003222F9">
        <w:rPr>
          <w:rFonts w:ascii="Calibri" w:hAnsi="Calibri" w:cs="Calibri"/>
          <w:i/>
          <w:iCs/>
          <w:noProof/>
          <w:lang w:val="en-GB"/>
        </w:rPr>
        <w:t>Nature Energy</w:t>
      </w:r>
      <w:r w:rsidRPr="003222F9">
        <w:rPr>
          <w:rFonts w:ascii="Calibri" w:hAnsi="Calibri" w:cs="Calibri"/>
          <w:noProof/>
          <w:lang w:val="en-GB"/>
        </w:rPr>
        <w:t xml:space="preserve"> 5(3). Springer US: 231–239.</w:t>
      </w:r>
    </w:p>
    <w:p w14:paraId="0AAA90EE"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Schaffer LM (2023) Who’s afraid of more ambitious climate policy? How distributional implications shape policy support and compensatory preferences. </w:t>
      </w:r>
      <w:r w:rsidRPr="003222F9">
        <w:rPr>
          <w:rFonts w:ascii="Calibri" w:hAnsi="Calibri" w:cs="Calibri"/>
          <w:i/>
          <w:iCs/>
          <w:noProof/>
          <w:lang w:val="en-GB"/>
        </w:rPr>
        <w:t xml:space="preserve">Environmental </w:t>
      </w:r>
      <w:r w:rsidRPr="003222F9">
        <w:rPr>
          <w:rFonts w:ascii="Calibri" w:hAnsi="Calibri" w:cs="Calibri"/>
          <w:i/>
          <w:iCs/>
          <w:noProof/>
          <w:lang w:val="en-GB"/>
        </w:rPr>
        <w:lastRenderedPageBreak/>
        <w:t>Politics</w:t>
      </w:r>
      <w:r w:rsidRPr="003222F9">
        <w:rPr>
          <w:rFonts w:ascii="Calibri" w:hAnsi="Calibri" w:cs="Calibri"/>
          <w:noProof/>
          <w:lang w:val="en-GB"/>
        </w:rPr>
        <w:t xml:space="preserve"> 00(00). Routledge: 1–24.</w:t>
      </w:r>
    </w:p>
    <w:p w14:paraId="4C86A3BF"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Steg L (2023) Psychology of Climate Change. </w:t>
      </w:r>
      <w:r w:rsidRPr="003222F9">
        <w:rPr>
          <w:rFonts w:ascii="Calibri" w:hAnsi="Calibri" w:cs="Calibri"/>
          <w:i/>
          <w:iCs/>
          <w:noProof/>
          <w:lang w:val="en-GB"/>
        </w:rPr>
        <w:t>Annual Review of Psychology</w:t>
      </w:r>
      <w:r w:rsidRPr="003222F9">
        <w:rPr>
          <w:rFonts w:ascii="Calibri" w:hAnsi="Calibri" w:cs="Calibri"/>
          <w:noProof/>
          <w:lang w:val="en-GB"/>
        </w:rPr>
        <w:t xml:space="preserve"> 74(1): 391–421.</w:t>
      </w:r>
    </w:p>
    <w:p w14:paraId="6444B372"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567587">
        <w:rPr>
          <w:rFonts w:ascii="Calibri" w:hAnsi="Calibri" w:cs="Calibri"/>
          <w:noProof/>
          <w:lang w:val="de-CH"/>
          <w:rPrChange w:id="105" w:author="Florian Lichtin" w:date="2023-10-16T13:29:00Z">
            <w:rPr>
              <w:rFonts w:ascii="Calibri" w:hAnsi="Calibri" w:cs="Calibri"/>
              <w:noProof/>
              <w:lang w:val="en-GB"/>
            </w:rPr>
          </w:rPrChange>
        </w:rPr>
        <w:t xml:space="preserve">Stern PC, Dietz T, Abel T, et al. </w:t>
      </w:r>
      <w:r w:rsidRPr="003222F9">
        <w:rPr>
          <w:rFonts w:ascii="Calibri" w:hAnsi="Calibri" w:cs="Calibri"/>
          <w:noProof/>
          <w:lang w:val="en-GB"/>
        </w:rPr>
        <w:t xml:space="preserve">(1999) A value-belief-norm theory of support for social movements: The case of environmentalism. </w:t>
      </w:r>
      <w:r w:rsidRPr="003222F9">
        <w:rPr>
          <w:rFonts w:ascii="Calibri" w:hAnsi="Calibri" w:cs="Calibri"/>
          <w:i/>
          <w:iCs/>
          <w:noProof/>
          <w:lang w:val="en-GB"/>
        </w:rPr>
        <w:t>Human Ecology Review</w:t>
      </w:r>
      <w:r w:rsidRPr="003222F9">
        <w:rPr>
          <w:rFonts w:ascii="Calibri" w:hAnsi="Calibri" w:cs="Calibri"/>
          <w:noProof/>
          <w:lang w:val="en-GB"/>
        </w:rPr>
        <w:t xml:space="preserve"> 6(2): 81–97.</w:t>
      </w:r>
    </w:p>
    <w:p w14:paraId="3AA50D2F"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Stokes LC (2016) Electoral Backlash against Climate Policy: A Natural Experiment on Retrospective Voting and Local Resistance to Public Policy. </w:t>
      </w:r>
      <w:r w:rsidRPr="003222F9">
        <w:rPr>
          <w:rFonts w:ascii="Calibri" w:hAnsi="Calibri" w:cs="Calibri"/>
          <w:i/>
          <w:iCs/>
          <w:noProof/>
          <w:lang w:val="en-GB"/>
        </w:rPr>
        <w:t>American Journal of Political Science</w:t>
      </w:r>
      <w:r w:rsidRPr="003222F9">
        <w:rPr>
          <w:rFonts w:ascii="Calibri" w:hAnsi="Calibri" w:cs="Calibri"/>
          <w:noProof/>
          <w:lang w:val="en-GB"/>
        </w:rPr>
        <w:t xml:space="preserve"> 60(4): 958–974.</w:t>
      </w:r>
    </w:p>
    <w:p w14:paraId="68F785B6" w14:textId="77777777" w:rsidR="003222F9" w:rsidRPr="003222F9" w:rsidRDefault="003222F9" w:rsidP="003222F9">
      <w:pPr>
        <w:widowControl w:val="0"/>
        <w:autoSpaceDE w:val="0"/>
        <w:autoSpaceDN w:val="0"/>
        <w:adjustRightInd w:val="0"/>
        <w:ind w:left="480" w:hanging="480"/>
        <w:rPr>
          <w:rFonts w:ascii="Calibri" w:hAnsi="Calibri" w:cs="Calibri"/>
          <w:noProof/>
        </w:rPr>
      </w:pPr>
      <w:r w:rsidRPr="003222F9">
        <w:rPr>
          <w:rFonts w:ascii="Calibri" w:hAnsi="Calibri" w:cs="Calibri"/>
          <w:noProof/>
          <w:lang w:val="en-GB"/>
        </w:rPr>
        <w:t xml:space="preserve">Wiedmann T, Lenzen M, Keyßer LT, et al. (2020) Scientists’ warning on affluence. </w:t>
      </w:r>
      <w:r w:rsidRPr="003222F9">
        <w:rPr>
          <w:rFonts w:ascii="Calibri" w:hAnsi="Calibri" w:cs="Calibri"/>
          <w:i/>
          <w:iCs/>
          <w:noProof/>
          <w:lang w:val="en-GB"/>
        </w:rPr>
        <w:t>Nature Communications</w:t>
      </w:r>
      <w:r w:rsidRPr="003222F9">
        <w:rPr>
          <w:rFonts w:ascii="Calibri" w:hAnsi="Calibri" w:cs="Calibri"/>
          <w:noProof/>
          <w:lang w:val="en-GB"/>
        </w:rPr>
        <w:t xml:space="preserve"> 11(1): 3107.</w:t>
      </w:r>
    </w:p>
    <w:p w14:paraId="2CD7968F" w14:textId="7AD17573" w:rsidR="007E3699" w:rsidRPr="00101EE7" w:rsidRDefault="007E3699" w:rsidP="003222F9">
      <w:pPr>
        <w:widowControl w:val="0"/>
        <w:autoSpaceDE w:val="0"/>
        <w:autoSpaceDN w:val="0"/>
        <w:adjustRightInd w:val="0"/>
        <w:ind w:left="480" w:hanging="480"/>
        <w:rPr>
          <w:rFonts w:ascii="Calibri" w:hAnsi="Calibri" w:cs="Calibri"/>
          <w:highlight w:val="yellow"/>
          <w:lang w:val="en-US"/>
        </w:rPr>
      </w:pPr>
      <w:r>
        <w:rPr>
          <w:rFonts w:ascii="Calibri" w:hAnsi="Calibri" w:cs="Calibri"/>
          <w:highlight w:val="yellow"/>
          <w:lang w:val="en-US"/>
        </w:rPr>
        <w:fldChar w:fldCharType="end"/>
      </w:r>
    </w:p>
    <w:p w14:paraId="28D067AE" w14:textId="33B47C1A" w:rsidR="00B0710A" w:rsidRDefault="00B0710A">
      <w:pPr>
        <w:rPr>
          <w:rFonts w:ascii="Calibri" w:hAnsi="Calibri" w:cs="Calibri"/>
          <w:highlight w:val="yellow"/>
          <w:lang w:val="en-GB"/>
        </w:rPr>
      </w:pPr>
      <w:r>
        <w:rPr>
          <w:rFonts w:ascii="Calibri" w:hAnsi="Calibri" w:cs="Calibri"/>
          <w:highlight w:val="yellow"/>
          <w:lang w:val="en-GB"/>
        </w:rPr>
        <w:br w:type="page"/>
      </w:r>
    </w:p>
    <w:p w14:paraId="2E09C3A5" w14:textId="2D1B2AA2" w:rsidR="00962BA0" w:rsidRPr="00101EE7" w:rsidRDefault="00C26AFF" w:rsidP="00101EE7">
      <w:pPr>
        <w:spacing w:line="276" w:lineRule="auto"/>
        <w:jc w:val="both"/>
        <w:rPr>
          <w:rFonts w:ascii="Calibri" w:hAnsi="Calibri" w:cs="Calibri"/>
          <w:highlight w:val="yellow"/>
          <w:lang w:val="en-GB"/>
        </w:rPr>
      </w:pPr>
      <w:ins w:id="106" w:author="Florian Lichtin" w:date="2023-10-12T16:51:00Z">
        <w:r>
          <w:rPr>
            <w:rFonts w:ascii="Calibri" w:hAnsi="Calibri" w:cs="Calibri"/>
            <w:highlight w:val="yellow"/>
            <w:lang w:val="en-GB"/>
          </w:rPr>
          <w:lastRenderedPageBreak/>
          <w:t>DELETE BEFORE SUBMISSION</w:t>
        </w:r>
      </w:ins>
    </w:p>
    <w:p w14:paraId="78DE570E" w14:textId="77777777" w:rsidR="009B4E1D" w:rsidRPr="009B4E1D" w:rsidRDefault="009B4E1D" w:rsidP="003B2223">
      <w:pPr>
        <w:pStyle w:val="ListParagraph"/>
        <w:spacing w:line="276" w:lineRule="auto"/>
        <w:jc w:val="both"/>
        <w:rPr>
          <w:rFonts w:ascii="Calibri" w:hAnsi="Calibri" w:cs="Calibri"/>
          <w:lang w:val="en-GB"/>
        </w:rPr>
      </w:pPr>
    </w:p>
    <w:p w14:paraId="276863C9" w14:textId="516829F9" w:rsidR="00E05241" w:rsidRPr="00D866A3" w:rsidRDefault="00545845" w:rsidP="00E05241">
      <w:pPr>
        <w:spacing w:line="276" w:lineRule="auto"/>
        <w:jc w:val="both"/>
        <w:rPr>
          <w:rFonts w:ascii="Calibri" w:hAnsi="Calibri" w:cs="Calibri"/>
          <w:b/>
          <w:bCs/>
          <w:i/>
          <w:iCs/>
          <w:u w:val="single"/>
          <w:lang w:val="en-GB"/>
        </w:rPr>
      </w:pPr>
      <w:r w:rsidRPr="00D866A3">
        <w:rPr>
          <w:rFonts w:ascii="Calibri" w:hAnsi="Calibri" w:cs="Calibri"/>
          <w:b/>
          <w:bCs/>
          <w:i/>
          <w:iCs/>
          <w:u w:val="single"/>
          <w:lang w:val="en-GB"/>
        </w:rPr>
        <w:t xml:space="preserve">Set of </w:t>
      </w:r>
      <w:r w:rsidR="00AE3E1A" w:rsidRPr="00D866A3">
        <w:rPr>
          <w:rFonts w:ascii="Calibri" w:hAnsi="Calibri" w:cs="Calibri"/>
          <w:b/>
          <w:bCs/>
          <w:i/>
          <w:iCs/>
          <w:u w:val="single"/>
          <w:lang w:val="en-GB"/>
        </w:rPr>
        <w:t>Expectations</w:t>
      </w:r>
      <w:r w:rsidR="00D866A3" w:rsidRPr="00D866A3">
        <w:rPr>
          <w:rFonts w:ascii="Calibri" w:hAnsi="Calibri" w:cs="Calibri"/>
          <w:b/>
          <w:bCs/>
          <w:i/>
          <w:iCs/>
          <w:u w:val="single"/>
          <w:lang w:val="en-GB"/>
        </w:rPr>
        <w:t xml:space="preserve"> I</w:t>
      </w:r>
    </w:p>
    <w:p w14:paraId="0150C38F" w14:textId="05797CEA" w:rsidR="005F24B0" w:rsidRPr="00E43C21" w:rsidRDefault="005F24B0" w:rsidP="006A2862">
      <w:pPr>
        <w:spacing w:line="276" w:lineRule="auto"/>
        <w:jc w:val="both"/>
        <w:rPr>
          <w:rFonts w:ascii="Calibri" w:hAnsi="Calibri" w:cs="Calibri"/>
          <w:lang w:val="en-GB"/>
        </w:rPr>
      </w:pPr>
      <w:commentRangeStart w:id="107"/>
      <w:r w:rsidRPr="00E43C21">
        <w:rPr>
          <w:rFonts w:ascii="Calibri" w:hAnsi="Calibri" w:cs="Calibri"/>
          <w:lang w:val="en-GB"/>
        </w:rPr>
        <w:t xml:space="preserve">Following </w:t>
      </w:r>
      <w:r w:rsidR="005355F3" w:rsidRPr="00E43C21">
        <w:rPr>
          <w:rFonts w:ascii="Calibri" w:hAnsi="Calibri" w:cs="Calibri"/>
          <w:lang w:val="en-GB"/>
        </w:rPr>
        <w:t>this we can expect the following patterns regarding who reaches the emission reduction target:</w:t>
      </w:r>
      <w:commentRangeEnd w:id="107"/>
      <w:r w:rsidR="009D4DB0">
        <w:rPr>
          <w:rStyle w:val="CommentReference"/>
          <w:rFonts w:asciiTheme="minorHAnsi" w:eastAsiaTheme="minorHAnsi" w:hAnsiTheme="minorHAnsi" w:cstheme="minorBidi"/>
          <w:lang w:eastAsia="en-US"/>
        </w:rPr>
        <w:commentReference w:id="107"/>
      </w:r>
    </w:p>
    <w:p w14:paraId="7E6A1611" w14:textId="0FA8F9A2" w:rsidR="00674445" w:rsidRDefault="00CD0D8B" w:rsidP="006A2862">
      <w:pPr>
        <w:pStyle w:val="ListParagraph"/>
        <w:numPr>
          <w:ilvl w:val="0"/>
          <w:numId w:val="16"/>
        </w:numPr>
        <w:spacing w:line="276" w:lineRule="auto"/>
        <w:jc w:val="both"/>
        <w:rPr>
          <w:rFonts w:ascii="Calibri" w:hAnsi="Calibri" w:cs="Calibri"/>
          <w:lang w:val="en-GB"/>
        </w:rPr>
      </w:pPr>
      <w:r w:rsidRPr="00CD0D8B">
        <w:rPr>
          <w:rFonts w:ascii="Calibri" w:hAnsi="Calibri" w:cs="Calibri"/>
          <w:b/>
          <w:bCs/>
          <w:lang w:val="en-GB"/>
        </w:rPr>
        <w:t>Exp 1:</w:t>
      </w:r>
      <w:r>
        <w:rPr>
          <w:rFonts w:ascii="Calibri" w:hAnsi="Calibri" w:cs="Calibri"/>
          <w:lang w:val="en-GB"/>
        </w:rPr>
        <w:t xml:space="preserve"> </w:t>
      </w:r>
      <w:r w:rsidR="005355F3">
        <w:rPr>
          <w:rFonts w:ascii="Calibri" w:hAnsi="Calibri" w:cs="Calibri"/>
          <w:lang w:val="en-GB"/>
        </w:rPr>
        <w:t>We</w:t>
      </w:r>
      <w:r w:rsidR="007E20CF" w:rsidRPr="00CD0D8B">
        <w:rPr>
          <w:rFonts w:ascii="Calibri" w:hAnsi="Calibri" w:cs="Calibri"/>
          <w:lang w:val="en-GB"/>
        </w:rPr>
        <w:t xml:space="preserve"> would expect </w:t>
      </w:r>
      <w:commentRangeStart w:id="108"/>
      <w:r w:rsidR="00261669">
        <w:rPr>
          <w:rFonts w:ascii="Calibri" w:hAnsi="Calibri" w:cs="Calibri"/>
          <w:lang w:val="en-GB"/>
        </w:rPr>
        <w:t>that respondents</w:t>
      </w:r>
      <w:r w:rsidR="007E20CF" w:rsidRPr="00CD0D8B">
        <w:rPr>
          <w:rFonts w:ascii="Calibri" w:hAnsi="Calibri" w:cs="Calibri"/>
          <w:lang w:val="en-GB"/>
        </w:rPr>
        <w:t xml:space="preserve"> with higher income levels </w:t>
      </w:r>
      <w:commentRangeEnd w:id="108"/>
      <w:r w:rsidR="00261669">
        <w:rPr>
          <w:rStyle w:val="CommentReference"/>
        </w:rPr>
        <w:commentReference w:id="108"/>
      </w:r>
      <w:r w:rsidR="007E20CF" w:rsidRPr="00CD0D8B">
        <w:rPr>
          <w:rFonts w:ascii="Calibri" w:hAnsi="Calibri" w:cs="Calibri"/>
          <w:lang w:val="en-GB"/>
        </w:rPr>
        <w:t>to be better able to reach the target</w:t>
      </w:r>
      <w:r w:rsidR="0094255E">
        <w:rPr>
          <w:rFonts w:ascii="Calibri" w:hAnsi="Calibri" w:cs="Calibri"/>
          <w:lang w:val="en-GB"/>
        </w:rPr>
        <w:t xml:space="preserve"> </w:t>
      </w:r>
      <w:r w:rsidR="005F24B0">
        <w:rPr>
          <w:rFonts w:ascii="Calibri" w:hAnsi="Calibri" w:cs="Calibri"/>
          <w:lang w:val="en-GB"/>
        </w:rPr>
        <w:t>because they have more financial opportunities</w:t>
      </w:r>
      <w:r w:rsidR="004424E7">
        <w:rPr>
          <w:rFonts w:ascii="Calibri" w:hAnsi="Calibri" w:cs="Calibri"/>
          <w:lang w:val="en-GB"/>
        </w:rPr>
        <w:t xml:space="preserve"> and </w:t>
      </w:r>
      <w:r w:rsidR="005F24B0">
        <w:rPr>
          <w:rFonts w:ascii="Calibri" w:hAnsi="Calibri" w:cs="Calibri"/>
          <w:lang w:val="en-GB"/>
        </w:rPr>
        <w:t>have</w:t>
      </w:r>
      <w:r w:rsidR="004424E7">
        <w:rPr>
          <w:rFonts w:ascii="Calibri" w:hAnsi="Calibri" w:cs="Calibri"/>
          <w:lang w:val="en-GB"/>
        </w:rPr>
        <w:t xml:space="preserve"> a wider range of adaptation pathways </w:t>
      </w:r>
      <w:r w:rsidR="005F24B0">
        <w:rPr>
          <w:rFonts w:ascii="Calibri" w:hAnsi="Calibri" w:cs="Calibri"/>
          <w:lang w:val="en-GB"/>
        </w:rPr>
        <w:t xml:space="preserve">available </w:t>
      </w:r>
      <w:r w:rsidR="004424E7">
        <w:rPr>
          <w:rFonts w:ascii="Calibri" w:hAnsi="Calibri" w:cs="Calibri"/>
          <w:lang w:val="en-GB"/>
        </w:rPr>
        <w:t xml:space="preserve">to them </w:t>
      </w:r>
      <w:r w:rsidR="0094255E">
        <w:rPr>
          <w:rFonts w:ascii="Calibri" w:hAnsi="Calibri" w:cs="Calibri"/>
          <w:lang w:val="en-GB"/>
        </w:rPr>
        <w:t>(</w:t>
      </w:r>
      <w:r w:rsidR="0094255E" w:rsidRPr="0094255E">
        <w:rPr>
          <w:rFonts w:ascii="Calibri" w:hAnsi="Calibri" w:cs="Calibri"/>
          <w:i/>
          <w:iCs/>
          <w:lang w:val="en-GB"/>
        </w:rPr>
        <w:t>DV: Target reached/not reached</w:t>
      </w:r>
      <w:r w:rsidR="0094255E">
        <w:rPr>
          <w:rFonts w:ascii="Calibri" w:hAnsi="Calibri" w:cs="Calibri"/>
          <w:lang w:val="en-GB"/>
        </w:rPr>
        <w:t>)</w:t>
      </w:r>
      <w:r w:rsidR="007E20CF" w:rsidRPr="00CD0D8B">
        <w:rPr>
          <w:rFonts w:ascii="Calibri" w:hAnsi="Calibri" w:cs="Calibri"/>
          <w:lang w:val="en-GB"/>
        </w:rPr>
        <w:t>.</w:t>
      </w:r>
    </w:p>
    <w:p w14:paraId="6D998427" w14:textId="28759BA4" w:rsidR="007E20CF" w:rsidRPr="00CD0D8B" w:rsidRDefault="00674445" w:rsidP="006A2862">
      <w:pPr>
        <w:pStyle w:val="ListParagraph"/>
        <w:numPr>
          <w:ilvl w:val="0"/>
          <w:numId w:val="16"/>
        </w:numPr>
        <w:spacing w:line="276" w:lineRule="auto"/>
        <w:jc w:val="both"/>
        <w:rPr>
          <w:rFonts w:ascii="Calibri" w:hAnsi="Calibri" w:cs="Calibri"/>
          <w:lang w:val="en-GB"/>
        </w:rPr>
      </w:pPr>
      <w:r>
        <w:rPr>
          <w:rFonts w:ascii="Calibri" w:hAnsi="Calibri" w:cs="Calibri"/>
          <w:b/>
          <w:bCs/>
          <w:lang w:val="en-GB"/>
        </w:rPr>
        <w:t xml:space="preserve">Exp 2: </w:t>
      </w:r>
      <w:r w:rsidR="007E20CF" w:rsidRPr="00CD0D8B">
        <w:rPr>
          <w:rFonts w:ascii="Calibri" w:hAnsi="Calibri" w:cs="Calibri"/>
          <w:lang w:val="en-GB"/>
        </w:rPr>
        <w:t>However, this relationship</w:t>
      </w:r>
      <w:r w:rsidR="00350FC0" w:rsidRPr="00CD0D8B">
        <w:rPr>
          <w:rFonts w:ascii="Calibri" w:hAnsi="Calibri" w:cs="Calibri"/>
          <w:lang w:val="en-GB"/>
        </w:rPr>
        <w:t xml:space="preserve"> is</w:t>
      </w:r>
      <w:r w:rsidR="00343FED">
        <w:rPr>
          <w:rFonts w:ascii="Calibri" w:hAnsi="Calibri" w:cs="Calibri"/>
          <w:lang w:val="en-GB"/>
        </w:rPr>
        <w:t xml:space="preserve"> stronger for people </w:t>
      </w:r>
      <w:r w:rsidR="00343FED" w:rsidRPr="00820D70">
        <w:rPr>
          <w:rFonts w:ascii="Calibri" w:hAnsi="Calibri" w:cs="Calibri"/>
          <w:lang w:val="en-GB"/>
        </w:rPr>
        <w:t xml:space="preserve">with </w:t>
      </w:r>
      <w:r w:rsidR="00343FED">
        <w:rPr>
          <w:rFonts w:ascii="Calibri" w:hAnsi="Calibri" w:cs="Calibri"/>
          <w:lang w:val="en-GB"/>
        </w:rPr>
        <w:t xml:space="preserve">higher levels of </w:t>
      </w:r>
      <w:r w:rsidR="00343FED" w:rsidRPr="00820D70">
        <w:rPr>
          <w:rFonts w:ascii="Calibri" w:hAnsi="Calibri" w:cs="Calibri"/>
          <w:lang w:val="en-GB"/>
        </w:rPr>
        <w:t xml:space="preserve">environmental concern, pro-environmental norms and </w:t>
      </w:r>
      <w:r w:rsidR="00343FED">
        <w:rPr>
          <w:rFonts w:ascii="Calibri" w:hAnsi="Calibri" w:cs="Calibri"/>
          <w:lang w:val="en-GB"/>
        </w:rPr>
        <w:t xml:space="preserve">a </w:t>
      </w:r>
      <w:r w:rsidR="00343FED" w:rsidRPr="00820D70">
        <w:rPr>
          <w:rFonts w:ascii="Calibri" w:hAnsi="Calibri" w:cs="Calibri"/>
          <w:lang w:val="en-GB"/>
        </w:rPr>
        <w:t xml:space="preserve">leftist ideology than </w:t>
      </w:r>
      <w:r w:rsidR="00343FED">
        <w:rPr>
          <w:rFonts w:ascii="Calibri" w:hAnsi="Calibri" w:cs="Calibri"/>
          <w:lang w:val="en-GB"/>
        </w:rPr>
        <w:t xml:space="preserve">for </w:t>
      </w:r>
      <w:r w:rsidR="00343FED" w:rsidRPr="00820D70">
        <w:rPr>
          <w:rFonts w:ascii="Calibri" w:hAnsi="Calibri" w:cs="Calibri"/>
          <w:lang w:val="en-GB"/>
        </w:rPr>
        <w:t>others</w:t>
      </w:r>
      <w:r w:rsidR="00343FED">
        <w:rPr>
          <w:rFonts w:ascii="Calibri" w:hAnsi="Calibri" w:cs="Calibri"/>
          <w:lang w:val="en-GB"/>
        </w:rPr>
        <w:t xml:space="preserve">, </w:t>
      </w:r>
      <w:r w:rsidR="004424E7">
        <w:rPr>
          <w:rFonts w:ascii="Calibri" w:hAnsi="Calibri" w:cs="Calibri"/>
          <w:lang w:val="en-GB"/>
        </w:rPr>
        <w:t xml:space="preserve">as </w:t>
      </w:r>
      <w:r w:rsidR="00343FED">
        <w:rPr>
          <w:rFonts w:ascii="Calibri" w:hAnsi="Calibri" w:cs="Calibri"/>
          <w:lang w:val="en-GB"/>
        </w:rPr>
        <w:t>their</w:t>
      </w:r>
      <w:r w:rsidR="004424E7">
        <w:rPr>
          <w:rFonts w:ascii="Calibri" w:hAnsi="Calibri" w:cs="Calibri"/>
          <w:lang w:val="en-GB"/>
        </w:rPr>
        <w:t xml:space="preserve"> willingness to </w:t>
      </w:r>
      <w:r w:rsidR="00D64223">
        <w:rPr>
          <w:rFonts w:ascii="Calibri" w:hAnsi="Calibri" w:cs="Calibri"/>
          <w:lang w:val="en-GB"/>
        </w:rPr>
        <w:t xml:space="preserve">engage in adaptive </w:t>
      </w:r>
      <w:r w:rsidR="003B2223">
        <w:rPr>
          <w:rFonts w:ascii="Calibri" w:hAnsi="Calibri" w:cs="Calibri"/>
          <w:lang w:val="en-GB"/>
        </w:rPr>
        <w:t>behaviours</w:t>
      </w:r>
      <w:r w:rsidR="004424E7">
        <w:rPr>
          <w:rFonts w:ascii="Calibri" w:hAnsi="Calibri" w:cs="Calibri"/>
          <w:lang w:val="en-GB"/>
        </w:rPr>
        <w:t xml:space="preserve"> </w:t>
      </w:r>
      <w:r w:rsidR="00343FED">
        <w:rPr>
          <w:rFonts w:ascii="Calibri" w:hAnsi="Calibri" w:cs="Calibri"/>
          <w:lang w:val="en-GB"/>
        </w:rPr>
        <w:t xml:space="preserve">is higher </w:t>
      </w:r>
      <w:r w:rsidR="004424E7">
        <w:rPr>
          <w:rFonts w:ascii="Calibri" w:hAnsi="Calibri" w:cs="Calibri"/>
          <w:lang w:val="en-GB"/>
        </w:rPr>
        <w:t>in the first place</w:t>
      </w:r>
      <w:r w:rsidR="00350FC0" w:rsidRPr="00CD0D8B">
        <w:rPr>
          <w:rFonts w:ascii="Calibri" w:hAnsi="Calibri" w:cs="Calibri"/>
          <w:lang w:val="en-GB"/>
        </w:rPr>
        <w:t>.</w:t>
      </w:r>
      <w:r w:rsidR="0094255E">
        <w:rPr>
          <w:rFonts w:ascii="Calibri" w:hAnsi="Calibri" w:cs="Calibri"/>
          <w:lang w:val="en-GB"/>
        </w:rPr>
        <w:t xml:space="preserve"> (</w:t>
      </w:r>
      <w:r w:rsidR="0094255E" w:rsidRPr="0094255E">
        <w:rPr>
          <w:rFonts w:ascii="Calibri" w:hAnsi="Calibri" w:cs="Calibri"/>
          <w:i/>
          <w:iCs/>
          <w:lang w:val="en-GB"/>
        </w:rPr>
        <w:t>DV: target reached/not reached</w:t>
      </w:r>
      <w:r w:rsidR="00545845">
        <w:rPr>
          <w:rFonts w:ascii="Calibri" w:hAnsi="Calibri" w:cs="Calibri"/>
          <w:i/>
          <w:iCs/>
          <w:lang w:val="en-GB"/>
        </w:rPr>
        <w:t>, interaction with ideology, environmental concern, pro-environmental norms</w:t>
      </w:r>
      <w:r w:rsidR="0094255E">
        <w:rPr>
          <w:rFonts w:ascii="Calibri" w:hAnsi="Calibri" w:cs="Calibri"/>
          <w:lang w:val="en-GB"/>
        </w:rPr>
        <w:t>)</w:t>
      </w:r>
    </w:p>
    <w:p w14:paraId="5A0A52E9" w14:textId="77777777" w:rsidR="003F1DBA" w:rsidRPr="009A59B1" w:rsidRDefault="003F1DBA" w:rsidP="003F1DBA">
      <w:pPr>
        <w:spacing w:line="276" w:lineRule="auto"/>
        <w:jc w:val="both"/>
        <w:rPr>
          <w:rFonts w:ascii="Calibri" w:hAnsi="Calibri" w:cs="Calibri"/>
          <w:highlight w:val="yellow"/>
          <w:lang w:val="en-GB"/>
        </w:rPr>
      </w:pPr>
    </w:p>
    <w:p w14:paraId="50E00AE6" w14:textId="5D29DE45" w:rsidR="003A0C64" w:rsidRDefault="005355F3" w:rsidP="00562360">
      <w:pPr>
        <w:spacing w:line="276" w:lineRule="auto"/>
        <w:jc w:val="both"/>
        <w:rPr>
          <w:rFonts w:ascii="Calibri" w:hAnsi="Calibri" w:cs="Calibri"/>
          <w:lang w:val="en-GB"/>
        </w:rPr>
      </w:pPr>
      <w:commentRangeStart w:id="109"/>
      <w:r w:rsidRPr="00E43C21">
        <w:rPr>
          <w:rFonts w:ascii="Calibri" w:hAnsi="Calibri" w:cs="Calibri"/>
          <w:lang w:val="en-GB"/>
        </w:rPr>
        <w:t>With regards to how such a target is reached, we would expect the following patterns:</w:t>
      </w:r>
      <w:commentRangeEnd w:id="109"/>
      <w:r w:rsidR="00072CED">
        <w:rPr>
          <w:rStyle w:val="CommentReference"/>
          <w:rFonts w:asciiTheme="minorHAnsi" w:eastAsiaTheme="minorHAnsi" w:hAnsiTheme="minorHAnsi" w:cstheme="minorBidi"/>
          <w:lang w:eastAsia="en-US"/>
        </w:rPr>
        <w:commentReference w:id="109"/>
      </w:r>
    </w:p>
    <w:p w14:paraId="77D93407" w14:textId="75B6FD65" w:rsidR="00261669" w:rsidRPr="008B1CB4" w:rsidRDefault="00261669" w:rsidP="00261669">
      <w:pPr>
        <w:pStyle w:val="ListParagraph"/>
        <w:numPr>
          <w:ilvl w:val="0"/>
          <w:numId w:val="16"/>
        </w:numPr>
        <w:spacing w:line="276" w:lineRule="auto"/>
        <w:jc w:val="both"/>
        <w:rPr>
          <w:rFonts w:ascii="Calibri" w:hAnsi="Calibri" w:cs="Calibri"/>
          <w:i/>
          <w:iCs/>
          <w:lang w:val="en-GB"/>
        </w:rPr>
      </w:pPr>
      <w:r w:rsidRPr="00261669">
        <w:rPr>
          <w:rFonts w:ascii="Calibri" w:hAnsi="Calibri" w:cs="Calibri"/>
          <w:b/>
          <w:bCs/>
          <w:lang w:val="en-GB"/>
        </w:rPr>
        <w:t>Exp 3:</w:t>
      </w:r>
      <w:r>
        <w:rPr>
          <w:rFonts w:ascii="Calibri" w:hAnsi="Calibri" w:cs="Calibri"/>
          <w:lang w:val="en-GB"/>
        </w:rPr>
        <w:t xml:space="preserve"> We would expect respondents to choose strategies that yield the highest effect with regards to emission reductions, while at the same time keep </w:t>
      </w:r>
      <w:r w:rsidR="00B22648">
        <w:rPr>
          <w:rFonts w:ascii="Calibri" w:hAnsi="Calibri" w:cs="Calibri"/>
          <w:lang w:val="en-GB"/>
        </w:rPr>
        <w:t>behavioural</w:t>
      </w:r>
      <w:r>
        <w:rPr>
          <w:rFonts w:ascii="Calibri" w:hAnsi="Calibri" w:cs="Calibri"/>
          <w:lang w:val="en-GB"/>
        </w:rPr>
        <w:t xml:space="preserve"> and financial costs as low as possible</w:t>
      </w:r>
      <w:r w:rsidR="008B1CB4">
        <w:rPr>
          <w:rFonts w:ascii="Calibri" w:hAnsi="Calibri" w:cs="Calibri"/>
          <w:lang w:val="en-GB"/>
        </w:rPr>
        <w:t xml:space="preserve"> </w:t>
      </w:r>
      <w:r w:rsidR="008B1CB4" w:rsidRPr="008B1CB4">
        <w:rPr>
          <w:rFonts w:ascii="Calibri" w:hAnsi="Calibri" w:cs="Calibri"/>
          <w:i/>
          <w:iCs/>
          <w:lang w:val="en-GB"/>
        </w:rPr>
        <w:t xml:space="preserve">(DV: </w:t>
      </w:r>
      <w:r w:rsidR="008B1CB4">
        <w:rPr>
          <w:rFonts w:ascii="Calibri" w:hAnsi="Calibri" w:cs="Calibri"/>
          <w:i/>
          <w:iCs/>
          <w:lang w:val="en-GB"/>
        </w:rPr>
        <w:t>mitigation measures</w:t>
      </w:r>
      <w:r w:rsidR="00E9217C">
        <w:rPr>
          <w:rFonts w:ascii="Calibri" w:hAnsi="Calibri" w:cs="Calibri"/>
          <w:i/>
          <w:iCs/>
          <w:lang w:val="en-GB"/>
        </w:rPr>
        <w:t>)</w:t>
      </w:r>
    </w:p>
    <w:p w14:paraId="33B0DADE" w14:textId="15DAF113" w:rsidR="00D33362" w:rsidRDefault="00CD0D8B" w:rsidP="00562360">
      <w:pPr>
        <w:pStyle w:val="ListParagraph"/>
        <w:numPr>
          <w:ilvl w:val="0"/>
          <w:numId w:val="16"/>
        </w:numPr>
        <w:spacing w:line="276" w:lineRule="auto"/>
        <w:jc w:val="both"/>
        <w:rPr>
          <w:rFonts w:ascii="Calibri" w:hAnsi="Calibri" w:cs="Calibri"/>
          <w:lang w:val="en-GB"/>
        </w:rPr>
      </w:pPr>
      <w:r w:rsidRPr="00820D70">
        <w:rPr>
          <w:rFonts w:ascii="Calibri" w:hAnsi="Calibri" w:cs="Calibri"/>
          <w:b/>
          <w:bCs/>
          <w:lang w:val="en-GB"/>
        </w:rPr>
        <w:t xml:space="preserve">Exp </w:t>
      </w:r>
      <w:r w:rsidR="00A92D13">
        <w:rPr>
          <w:rFonts w:ascii="Calibri" w:hAnsi="Calibri" w:cs="Calibri"/>
          <w:b/>
          <w:bCs/>
          <w:lang w:val="en-GB"/>
        </w:rPr>
        <w:t>4</w:t>
      </w:r>
      <w:r w:rsidRPr="00820D70">
        <w:rPr>
          <w:rFonts w:ascii="Calibri" w:hAnsi="Calibri" w:cs="Calibri"/>
          <w:b/>
          <w:bCs/>
          <w:lang w:val="en-GB"/>
        </w:rPr>
        <w:t>:</w:t>
      </w:r>
      <w:r w:rsidRPr="00820D70">
        <w:rPr>
          <w:rFonts w:ascii="Calibri" w:hAnsi="Calibri" w:cs="Calibri"/>
          <w:lang w:val="en-GB"/>
        </w:rPr>
        <w:t xml:space="preserve"> </w:t>
      </w:r>
      <w:r w:rsidR="00261669">
        <w:rPr>
          <w:rFonts w:ascii="Calibri" w:hAnsi="Calibri" w:cs="Calibri"/>
          <w:lang w:val="en-GB"/>
        </w:rPr>
        <w:t>However, w</w:t>
      </w:r>
      <w:r w:rsidR="005355F3">
        <w:rPr>
          <w:rFonts w:ascii="Calibri" w:hAnsi="Calibri" w:cs="Calibri"/>
          <w:lang w:val="en-GB"/>
        </w:rPr>
        <w:t>e would expect</w:t>
      </w:r>
      <w:r w:rsidR="00D33362" w:rsidRPr="00820D70">
        <w:rPr>
          <w:rFonts w:ascii="Calibri" w:hAnsi="Calibri" w:cs="Calibri"/>
          <w:lang w:val="en-GB"/>
        </w:rPr>
        <w:t xml:space="preserve"> respondents with increasing income levels to </w:t>
      </w:r>
      <w:r w:rsidR="005355F3">
        <w:rPr>
          <w:rFonts w:ascii="Calibri" w:hAnsi="Calibri" w:cs="Calibri"/>
          <w:lang w:val="en-GB"/>
        </w:rPr>
        <w:t xml:space="preserve">increasingly </w:t>
      </w:r>
      <w:r w:rsidR="00D33362" w:rsidRPr="00820D70">
        <w:rPr>
          <w:rFonts w:ascii="Calibri" w:hAnsi="Calibri" w:cs="Calibri"/>
          <w:lang w:val="en-GB"/>
        </w:rPr>
        <w:t>use strategies that are rather financially th</w:t>
      </w:r>
      <w:r w:rsidR="00674445">
        <w:rPr>
          <w:rFonts w:ascii="Calibri" w:hAnsi="Calibri" w:cs="Calibri"/>
          <w:lang w:val="en-GB"/>
        </w:rPr>
        <w:t>a</w:t>
      </w:r>
      <w:r w:rsidR="00D33362" w:rsidRPr="00820D70">
        <w:rPr>
          <w:rFonts w:ascii="Calibri" w:hAnsi="Calibri" w:cs="Calibri"/>
          <w:lang w:val="en-GB"/>
        </w:rPr>
        <w:t>n behaviourally costly (</w:t>
      </w:r>
      <w:proofErr w:type="gramStart"/>
      <w:r w:rsidR="00D33362" w:rsidRPr="00820D70">
        <w:rPr>
          <w:rFonts w:ascii="Calibri" w:hAnsi="Calibri" w:cs="Calibri"/>
          <w:lang w:val="en-GB"/>
        </w:rPr>
        <w:t>e.g.</w:t>
      </w:r>
      <w:proofErr w:type="gramEnd"/>
      <w:r w:rsidR="00D33362" w:rsidRPr="00820D70">
        <w:rPr>
          <w:rFonts w:ascii="Calibri" w:hAnsi="Calibri" w:cs="Calibri"/>
          <w:lang w:val="en-GB"/>
        </w:rPr>
        <w:t xml:space="preserve"> renovate a house / buy an electric car instead of taking PT)</w:t>
      </w:r>
      <w:r w:rsidR="0094255E">
        <w:rPr>
          <w:rFonts w:ascii="Calibri" w:hAnsi="Calibri" w:cs="Calibri"/>
          <w:lang w:val="en-GB"/>
        </w:rPr>
        <w:t xml:space="preserve"> (</w:t>
      </w:r>
      <w:r w:rsidR="0094255E" w:rsidRPr="0094255E">
        <w:rPr>
          <w:rFonts w:ascii="Calibri" w:hAnsi="Calibri" w:cs="Calibri"/>
          <w:i/>
          <w:iCs/>
          <w:lang w:val="en-GB"/>
        </w:rPr>
        <w:t>DV: mitigation measures</w:t>
      </w:r>
      <w:r w:rsidR="0094255E">
        <w:rPr>
          <w:rFonts w:ascii="Calibri" w:hAnsi="Calibri" w:cs="Calibri"/>
          <w:lang w:val="en-GB"/>
        </w:rPr>
        <w:t>)</w:t>
      </w:r>
      <w:r w:rsidR="00D33362" w:rsidRPr="00820D70">
        <w:rPr>
          <w:rFonts w:ascii="Calibri" w:hAnsi="Calibri" w:cs="Calibri"/>
          <w:lang w:val="en-GB"/>
        </w:rPr>
        <w:t>.</w:t>
      </w:r>
    </w:p>
    <w:p w14:paraId="5979FE97" w14:textId="599FB872" w:rsidR="00261669" w:rsidRPr="00261669" w:rsidRDefault="00261669" w:rsidP="00261669">
      <w:pPr>
        <w:pStyle w:val="ListParagraph"/>
        <w:numPr>
          <w:ilvl w:val="0"/>
          <w:numId w:val="16"/>
        </w:numPr>
        <w:spacing w:line="276" w:lineRule="auto"/>
        <w:jc w:val="both"/>
        <w:rPr>
          <w:rFonts w:ascii="Calibri" w:hAnsi="Calibri" w:cs="Calibri"/>
          <w:lang w:val="en-GB"/>
        </w:rPr>
      </w:pPr>
      <w:r w:rsidRPr="00820D70">
        <w:rPr>
          <w:rFonts w:ascii="Calibri" w:hAnsi="Calibri" w:cs="Calibri"/>
          <w:b/>
          <w:bCs/>
          <w:lang w:val="en-GB"/>
        </w:rPr>
        <w:t xml:space="preserve">Exp </w:t>
      </w:r>
      <w:r w:rsidR="00A92D13">
        <w:rPr>
          <w:rFonts w:ascii="Calibri" w:hAnsi="Calibri" w:cs="Calibri"/>
          <w:b/>
          <w:bCs/>
          <w:lang w:val="en-GB"/>
        </w:rPr>
        <w:t>5</w:t>
      </w:r>
      <w:r w:rsidRPr="00820D70">
        <w:rPr>
          <w:rFonts w:ascii="Calibri" w:hAnsi="Calibri" w:cs="Calibri"/>
          <w:b/>
          <w:bCs/>
          <w:lang w:val="en-GB"/>
        </w:rPr>
        <w:t>:</w:t>
      </w:r>
      <w:r w:rsidRPr="00820D70">
        <w:rPr>
          <w:rFonts w:ascii="Calibri" w:hAnsi="Calibri" w:cs="Calibri"/>
          <w:lang w:val="en-GB"/>
        </w:rPr>
        <w:t xml:space="preserve"> </w:t>
      </w:r>
      <w:r>
        <w:rPr>
          <w:rFonts w:ascii="Calibri" w:hAnsi="Calibri" w:cs="Calibri"/>
          <w:lang w:val="en-GB"/>
        </w:rPr>
        <w:t>Also, w</w:t>
      </w:r>
      <w:r w:rsidRPr="00820D70">
        <w:rPr>
          <w:rFonts w:ascii="Calibri" w:hAnsi="Calibri" w:cs="Calibri"/>
          <w:lang w:val="en-GB"/>
        </w:rPr>
        <w:t>e would expect that the willingness to engage in behaviourally costly</w:t>
      </w:r>
      <w:r>
        <w:rPr>
          <w:rFonts w:ascii="Calibri" w:hAnsi="Calibri" w:cs="Calibri"/>
          <w:lang w:val="en-GB"/>
        </w:rPr>
        <w:t xml:space="preserve"> adaptations</w:t>
      </w:r>
      <w:r w:rsidRPr="00820D70">
        <w:rPr>
          <w:rFonts w:ascii="Calibri" w:hAnsi="Calibri" w:cs="Calibri"/>
          <w:lang w:val="en-GB"/>
        </w:rPr>
        <w:t xml:space="preserve"> is stronger for people with </w:t>
      </w:r>
      <w:r>
        <w:rPr>
          <w:rFonts w:ascii="Calibri" w:hAnsi="Calibri" w:cs="Calibri"/>
          <w:lang w:val="en-GB"/>
        </w:rPr>
        <w:t xml:space="preserve">higher levels of </w:t>
      </w:r>
      <w:r w:rsidRPr="00820D70">
        <w:rPr>
          <w:rFonts w:ascii="Calibri" w:hAnsi="Calibri" w:cs="Calibri"/>
          <w:lang w:val="en-GB"/>
        </w:rPr>
        <w:t xml:space="preserve">environmental concern, pro-environmental norms and </w:t>
      </w:r>
      <w:r>
        <w:rPr>
          <w:rFonts w:ascii="Calibri" w:hAnsi="Calibri" w:cs="Calibri"/>
          <w:lang w:val="en-GB"/>
        </w:rPr>
        <w:t xml:space="preserve">a </w:t>
      </w:r>
      <w:r w:rsidRPr="00820D70">
        <w:rPr>
          <w:rFonts w:ascii="Calibri" w:hAnsi="Calibri" w:cs="Calibri"/>
          <w:lang w:val="en-GB"/>
        </w:rPr>
        <w:t>leftist ideology than others</w:t>
      </w:r>
      <w:r>
        <w:rPr>
          <w:rFonts w:ascii="Calibri" w:hAnsi="Calibri" w:cs="Calibri"/>
          <w:lang w:val="en-GB"/>
        </w:rPr>
        <w:t xml:space="preserve"> (</w:t>
      </w:r>
      <w:r w:rsidRPr="00545845">
        <w:rPr>
          <w:rFonts w:ascii="Calibri" w:hAnsi="Calibri" w:cs="Calibri"/>
          <w:i/>
          <w:iCs/>
          <w:lang w:val="en-GB"/>
        </w:rPr>
        <w:t>DV: mitigation measures</w:t>
      </w:r>
      <w:r>
        <w:rPr>
          <w:rFonts w:ascii="Calibri" w:hAnsi="Calibri" w:cs="Calibri"/>
          <w:i/>
          <w:iCs/>
          <w:lang w:val="en-GB"/>
        </w:rPr>
        <w:t>, interaction with ideology, environmental concern, pro-environmental norms</w:t>
      </w:r>
      <w:r>
        <w:rPr>
          <w:rFonts w:ascii="Calibri" w:hAnsi="Calibri" w:cs="Calibri"/>
          <w:lang w:val="en-GB"/>
        </w:rPr>
        <w:t>)</w:t>
      </w:r>
      <w:r w:rsidRPr="00820D70">
        <w:rPr>
          <w:rFonts w:ascii="Calibri" w:hAnsi="Calibri" w:cs="Calibri"/>
          <w:lang w:val="en-GB"/>
        </w:rPr>
        <w:t>.</w:t>
      </w:r>
    </w:p>
    <w:p w14:paraId="7790E45B" w14:textId="7822D51C" w:rsidR="007B6276" w:rsidRPr="00820D70" w:rsidRDefault="00CD0D8B" w:rsidP="00562360">
      <w:pPr>
        <w:pStyle w:val="ListParagraph"/>
        <w:numPr>
          <w:ilvl w:val="0"/>
          <w:numId w:val="16"/>
        </w:numPr>
        <w:spacing w:line="276" w:lineRule="auto"/>
        <w:jc w:val="both"/>
        <w:rPr>
          <w:rFonts w:ascii="Calibri" w:hAnsi="Calibri" w:cs="Calibri"/>
          <w:lang w:val="en-GB"/>
        </w:rPr>
      </w:pPr>
      <w:r w:rsidRPr="00820D70">
        <w:rPr>
          <w:rFonts w:ascii="Calibri" w:hAnsi="Calibri" w:cs="Calibri"/>
          <w:b/>
          <w:bCs/>
          <w:lang w:val="en-GB"/>
        </w:rPr>
        <w:t xml:space="preserve">Exp </w:t>
      </w:r>
      <w:r w:rsidR="00A92D13">
        <w:rPr>
          <w:rFonts w:ascii="Calibri" w:hAnsi="Calibri" w:cs="Calibri"/>
          <w:b/>
          <w:bCs/>
          <w:lang w:val="en-GB"/>
        </w:rPr>
        <w:t>6</w:t>
      </w:r>
      <w:r w:rsidRPr="00820D70">
        <w:rPr>
          <w:rFonts w:ascii="Calibri" w:hAnsi="Calibri" w:cs="Calibri"/>
          <w:b/>
          <w:bCs/>
          <w:lang w:val="en-GB"/>
        </w:rPr>
        <w:t>:</w:t>
      </w:r>
      <w:r w:rsidRPr="00820D70">
        <w:rPr>
          <w:rFonts w:ascii="Calibri" w:hAnsi="Calibri" w:cs="Calibri"/>
          <w:lang w:val="en-GB"/>
        </w:rPr>
        <w:t xml:space="preserve"> </w:t>
      </w:r>
      <w:r w:rsidR="00261669">
        <w:rPr>
          <w:rFonts w:ascii="Calibri" w:hAnsi="Calibri" w:cs="Calibri"/>
          <w:lang w:val="en-GB"/>
        </w:rPr>
        <w:t>W</w:t>
      </w:r>
      <w:r w:rsidR="00D33362" w:rsidRPr="00820D70">
        <w:rPr>
          <w:rFonts w:ascii="Calibri" w:hAnsi="Calibri" w:cs="Calibri"/>
          <w:lang w:val="en-GB"/>
        </w:rPr>
        <w:t>e would expect respondents with increasing income levels to</w:t>
      </w:r>
      <w:r w:rsidR="005355F3">
        <w:rPr>
          <w:rFonts w:ascii="Calibri" w:hAnsi="Calibri" w:cs="Calibri"/>
          <w:lang w:val="en-GB"/>
        </w:rPr>
        <w:t xml:space="preserve"> need a smaller amount of adaptation measures, and therefore also</w:t>
      </w:r>
      <w:r w:rsidR="00D33362" w:rsidRPr="00820D70">
        <w:rPr>
          <w:rFonts w:ascii="Calibri" w:hAnsi="Calibri" w:cs="Calibri"/>
          <w:lang w:val="en-GB"/>
        </w:rPr>
        <w:t xml:space="preserve"> </w:t>
      </w:r>
      <w:r w:rsidR="00674445">
        <w:rPr>
          <w:rFonts w:ascii="Calibri" w:hAnsi="Calibri" w:cs="Calibri"/>
          <w:lang w:val="en-GB"/>
        </w:rPr>
        <w:t xml:space="preserve">find it easier to </w:t>
      </w:r>
      <w:r w:rsidR="00D33362" w:rsidRPr="00820D70">
        <w:rPr>
          <w:rFonts w:ascii="Calibri" w:hAnsi="Calibri" w:cs="Calibri"/>
          <w:lang w:val="en-GB"/>
        </w:rPr>
        <w:t xml:space="preserve">be able to reach their target </w:t>
      </w:r>
      <w:r w:rsidR="00674445">
        <w:rPr>
          <w:rFonts w:ascii="Calibri" w:hAnsi="Calibri" w:cs="Calibri"/>
          <w:lang w:val="en-GB"/>
        </w:rPr>
        <w:t>(</w:t>
      </w:r>
      <w:r w:rsidR="0094255E" w:rsidRPr="00545845">
        <w:rPr>
          <w:rFonts w:ascii="Calibri" w:hAnsi="Calibri" w:cs="Calibri"/>
          <w:i/>
          <w:iCs/>
          <w:lang w:val="en-GB"/>
        </w:rPr>
        <w:t>DV: number of measures to reach target</w:t>
      </w:r>
      <w:r w:rsidR="005355F3">
        <w:rPr>
          <w:rFonts w:ascii="Calibri" w:hAnsi="Calibri" w:cs="Calibri"/>
          <w:i/>
          <w:iCs/>
          <w:lang w:val="en-GB"/>
        </w:rPr>
        <w:t>/</w:t>
      </w:r>
      <w:r w:rsidR="005355F3" w:rsidRPr="005355F3">
        <w:rPr>
          <w:rFonts w:ascii="Calibri" w:hAnsi="Calibri" w:cs="Calibri"/>
          <w:i/>
          <w:iCs/>
          <w:lang w:val="en-GB"/>
        </w:rPr>
        <w:t xml:space="preserve"> </w:t>
      </w:r>
      <w:r w:rsidR="005355F3" w:rsidRPr="00545845">
        <w:rPr>
          <w:rFonts w:ascii="Calibri" w:hAnsi="Calibri" w:cs="Calibri"/>
          <w:i/>
          <w:iCs/>
          <w:lang w:val="en-GB"/>
        </w:rPr>
        <w:t>difficulty perception</w:t>
      </w:r>
      <w:r w:rsidR="0094255E">
        <w:rPr>
          <w:rFonts w:ascii="Calibri" w:hAnsi="Calibri" w:cs="Calibri"/>
          <w:lang w:val="en-GB"/>
        </w:rPr>
        <w:t>)</w:t>
      </w:r>
      <w:r w:rsidR="00D33362" w:rsidRPr="00820D70">
        <w:rPr>
          <w:rFonts w:ascii="Calibri" w:hAnsi="Calibri" w:cs="Calibri"/>
          <w:lang w:val="en-GB"/>
        </w:rPr>
        <w:t xml:space="preserve"> </w:t>
      </w:r>
    </w:p>
    <w:p w14:paraId="248A8D26" w14:textId="77777777" w:rsidR="00261669" w:rsidRDefault="00261669" w:rsidP="003F1DBA">
      <w:pPr>
        <w:spacing w:line="276" w:lineRule="auto"/>
        <w:jc w:val="both"/>
        <w:rPr>
          <w:rFonts w:ascii="Calibri" w:hAnsi="Calibri" w:cs="Calibri"/>
          <w:b/>
          <w:bCs/>
          <w:i/>
          <w:iCs/>
          <w:lang w:val="en-GB"/>
        </w:rPr>
      </w:pPr>
    </w:p>
    <w:p w14:paraId="10E62F09" w14:textId="77777777" w:rsidR="00281BB6" w:rsidRDefault="00281BB6" w:rsidP="003F1DBA">
      <w:pPr>
        <w:spacing w:line="276" w:lineRule="auto"/>
        <w:jc w:val="both"/>
        <w:rPr>
          <w:rFonts w:ascii="Calibri" w:hAnsi="Calibri" w:cs="Calibri"/>
          <w:b/>
          <w:bCs/>
          <w:i/>
          <w:iCs/>
          <w:lang w:val="en-GB"/>
        </w:rPr>
      </w:pPr>
    </w:p>
    <w:p w14:paraId="4E8D509F" w14:textId="13A2D635" w:rsidR="00281BB6" w:rsidRDefault="00281BB6" w:rsidP="003F1DBA">
      <w:pPr>
        <w:spacing w:line="276" w:lineRule="auto"/>
        <w:jc w:val="both"/>
        <w:rPr>
          <w:rFonts w:ascii="Calibri" w:hAnsi="Calibri" w:cs="Calibri"/>
          <w:b/>
          <w:bCs/>
          <w:i/>
          <w:iCs/>
          <w:lang w:val="en-GB"/>
        </w:rPr>
      </w:pPr>
      <w:r w:rsidRPr="001D35C3">
        <w:rPr>
          <w:rFonts w:ascii="Calibri" w:hAnsi="Calibri" w:cs="Calibri"/>
          <w:b/>
          <w:bCs/>
          <w:i/>
          <w:iCs/>
          <w:highlight w:val="yellow"/>
          <w:lang w:val="en-GB"/>
        </w:rPr>
        <w:t>&gt;&gt;&gt;&gt;&gt;&gt;&gt;&gt;&gt;&gt;&gt;&gt;&gt;&gt;&gt;   TO BE CONTINUED          &lt;&lt;&lt;&lt;&lt;&lt;&lt;&lt;&lt;&lt;&lt;&lt;</w:t>
      </w:r>
    </w:p>
    <w:p w14:paraId="1D58E9E4" w14:textId="77777777" w:rsidR="00281BB6" w:rsidRDefault="00281BB6" w:rsidP="003F1DBA">
      <w:pPr>
        <w:spacing w:line="276" w:lineRule="auto"/>
        <w:jc w:val="both"/>
        <w:rPr>
          <w:rFonts w:ascii="Calibri" w:hAnsi="Calibri" w:cs="Calibri"/>
          <w:b/>
          <w:bCs/>
          <w:i/>
          <w:iCs/>
          <w:lang w:val="en-GB"/>
        </w:rPr>
      </w:pPr>
    </w:p>
    <w:p w14:paraId="78AA3931" w14:textId="77777777" w:rsidR="00281BB6" w:rsidRDefault="00281BB6" w:rsidP="003F1DBA">
      <w:pPr>
        <w:spacing w:line="276" w:lineRule="auto"/>
        <w:jc w:val="both"/>
        <w:rPr>
          <w:rFonts w:ascii="Calibri" w:hAnsi="Calibri" w:cs="Calibri"/>
          <w:b/>
          <w:bCs/>
          <w:i/>
          <w:iCs/>
          <w:lang w:val="en-GB"/>
        </w:rPr>
      </w:pPr>
    </w:p>
    <w:p w14:paraId="125C7745" w14:textId="5323EEBC" w:rsidR="000D46AB" w:rsidRPr="001D35C3" w:rsidRDefault="00D866A3" w:rsidP="003F1DBA">
      <w:pPr>
        <w:spacing w:line="276" w:lineRule="auto"/>
        <w:jc w:val="both"/>
        <w:rPr>
          <w:rFonts w:ascii="Calibri" w:hAnsi="Calibri" w:cs="Calibri"/>
          <w:b/>
          <w:bCs/>
          <w:i/>
          <w:iCs/>
          <w:lang w:val="en-GB"/>
        </w:rPr>
      </w:pPr>
      <w:r w:rsidRPr="001D35C3">
        <w:rPr>
          <w:rFonts w:ascii="Calibri" w:hAnsi="Calibri" w:cs="Calibri"/>
          <w:b/>
          <w:bCs/>
          <w:i/>
          <w:iCs/>
          <w:highlight w:val="yellow"/>
          <w:lang w:val="en-GB"/>
        </w:rPr>
        <w:t>THEORY II</w:t>
      </w:r>
    </w:p>
    <w:p w14:paraId="697EB7FC" w14:textId="16466FFC" w:rsidR="003F1DBA" w:rsidRPr="001D35C3" w:rsidRDefault="00192A97" w:rsidP="003F1DBA">
      <w:pPr>
        <w:spacing w:line="276" w:lineRule="auto"/>
        <w:jc w:val="both"/>
        <w:rPr>
          <w:rFonts w:ascii="Calibri" w:hAnsi="Calibri" w:cs="Calibri"/>
          <w:b/>
          <w:bCs/>
          <w:lang w:val="en-GB"/>
        </w:rPr>
      </w:pPr>
      <w:r w:rsidRPr="001D35C3">
        <w:rPr>
          <w:rFonts w:ascii="Calibri" w:hAnsi="Calibri" w:cs="Calibri"/>
          <w:b/>
          <w:bCs/>
          <w:lang w:val="en-GB"/>
        </w:rPr>
        <w:t>Is there an alternative</w:t>
      </w:r>
      <w:r w:rsidR="003C41CB" w:rsidRPr="001D35C3">
        <w:rPr>
          <w:rFonts w:ascii="Calibri" w:hAnsi="Calibri" w:cs="Calibri"/>
          <w:b/>
          <w:bCs/>
          <w:lang w:val="en-GB"/>
        </w:rPr>
        <w:t>/complementary</w:t>
      </w:r>
      <w:r w:rsidRPr="001D35C3">
        <w:rPr>
          <w:rFonts w:ascii="Calibri" w:hAnsi="Calibri" w:cs="Calibri"/>
          <w:b/>
          <w:bCs/>
          <w:lang w:val="en-GB"/>
        </w:rPr>
        <w:t xml:space="preserve"> framework that provides us with </w:t>
      </w:r>
      <w:r w:rsidR="00C60561" w:rsidRPr="001D35C3">
        <w:rPr>
          <w:rFonts w:ascii="Calibri" w:hAnsi="Calibri" w:cs="Calibri"/>
          <w:b/>
          <w:bCs/>
          <w:lang w:val="en-GB"/>
        </w:rPr>
        <w:t>contrasting hypotheses</w:t>
      </w:r>
      <w:r w:rsidR="00ED7549" w:rsidRPr="001D35C3">
        <w:rPr>
          <w:rFonts w:ascii="Calibri" w:hAnsi="Calibri" w:cs="Calibri"/>
          <w:b/>
          <w:bCs/>
          <w:lang w:val="en-GB"/>
        </w:rPr>
        <w:t xml:space="preserve"> and </w:t>
      </w:r>
      <w:r w:rsidR="003C41CB" w:rsidRPr="001D35C3">
        <w:rPr>
          <w:rFonts w:ascii="Calibri" w:hAnsi="Calibri" w:cs="Calibri"/>
          <w:b/>
          <w:bCs/>
          <w:lang w:val="en-GB"/>
        </w:rPr>
        <w:t>explanations to deal with other outcomes than the ones already hypothesized above?</w:t>
      </w:r>
    </w:p>
    <w:p w14:paraId="3B7F8EC3" w14:textId="2D894D14" w:rsidR="00E873A2" w:rsidRPr="001D35C3" w:rsidRDefault="00D33362" w:rsidP="00D80F8D">
      <w:pPr>
        <w:spacing w:line="276" w:lineRule="auto"/>
        <w:jc w:val="both"/>
        <w:rPr>
          <w:rFonts w:ascii="Calibri" w:hAnsi="Calibri" w:cs="Calibri"/>
          <w:lang w:val="en-GB"/>
        </w:rPr>
      </w:pPr>
      <w:r w:rsidRPr="001D35C3">
        <w:rPr>
          <w:rFonts w:ascii="Calibri" w:hAnsi="Calibri" w:cs="Calibri"/>
          <w:lang w:val="en-GB"/>
        </w:rPr>
        <w:t xml:space="preserve">The framework above </w:t>
      </w:r>
      <w:r w:rsidR="00E02BFE" w:rsidRPr="001D35C3">
        <w:rPr>
          <w:rFonts w:ascii="Calibri" w:hAnsi="Calibri" w:cs="Calibri"/>
          <w:lang w:val="en-GB"/>
        </w:rPr>
        <w:t xml:space="preserve">largely follows a classic </w:t>
      </w:r>
      <w:r w:rsidR="00726381" w:rsidRPr="001D35C3">
        <w:rPr>
          <w:rFonts w:ascii="Calibri" w:hAnsi="Calibri" w:cs="Calibri"/>
          <w:lang w:val="en-GB"/>
        </w:rPr>
        <w:t>behavioural</w:t>
      </w:r>
      <w:r w:rsidR="00E02BFE" w:rsidRPr="001D35C3">
        <w:rPr>
          <w:rFonts w:ascii="Calibri" w:hAnsi="Calibri" w:cs="Calibri"/>
          <w:lang w:val="en-GB"/>
        </w:rPr>
        <w:t xml:space="preserve"> framework</w:t>
      </w:r>
      <w:r w:rsidRPr="001D35C3">
        <w:rPr>
          <w:rFonts w:ascii="Calibri" w:hAnsi="Calibri" w:cs="Calibri"/>
          <w:lang w:val="en-GB"/>
        </w:rPr>
        <w:t xml:space="preserve"> </w:t>
      </w:r>
      <w:r w:rsidR="003C41CB" w:rsidRPr="001D35C3">
        <w:rPr>
          <w:rFonts w:ascii="Calibri" w:hAnsi="Calibri" w:cs="Calibri"/>
          <w:lang w:val="en-GB"/>
        </w:rPr>
        <w:t>as well as</w:t>
      </w:r>
      <w:r w:rsidR="00ED7549" w:rsidRPr="001D35C3">
        <w:rPr>
          <w:rFonts w:ascii="Calibri" w:hAnsi="Calibri" w:cs="Calibri"/>
          <w:lang w:val="en-GB"/>
        </w:rPr>
        <w:t xml:space="preserve"> </w:t>
      </w:r>
      <w:r w:rsidRPr="001D35C3">
        <w:rPr>
          <w:rFonts w:ascii="Calibri" w:hAnsi="Calibri" w:cs="Calibri"/>
          <w:lang w:val="en-GB"/>
        </w:rPr>
        <w:t xml:space="preserve">the </w:t>
      </w:r>
      <w:r w:rsidR="003B2223" w:rsidRPr="001D35C3">
        <w:rPr>
          <w:rFonts w:ascii="Calibri" w:hAnsi="Calibri" w:cs="Calibri"/>
          <w:lang w:val="en-GB"/>
        </w:rPr>
        <w:t xml:space="preserve">somewhat </w:t>
      </w:r>
      <w:r w:rsidRPr="001D35C3">
        <w:rPr>
          <w:rFonts w:ascii="Calibri" w:hAnsi="Calibri" w:cs="Calibri"/>
          <w:lang w:val="en-GB"/>
        </w:rPr>
        <w:t>underlying assumption that people don’t refuse to lower their emissions</w:t>
      </w:r>
      <w:r w:rsidR="00ED7549" w:rsidRPr="001D35C3">
        <w:rPr>
          <w:rFonts w:ascii="Calibri" w:hAnsi="Calibri" w:cs="Calibri"/>
          <w:lang w:val="en-GB"/>
        </w:rPr>
        <w:t xml:space="preserve"> in our non-forced setting</w:t>
      </w:r>
      <w:r w:rsidRPr="001D35C3">
        <w:rPr>
          <w:rFonts w:ascii="Calibri" w:hAnsi="Calibri" w:cs="Calibri"/>
          <w:lang w:val="en-GB"/>
        </w:rPr>
        <w:t>, but rather ‘try their best’ according to their capabilities</w:t>
      </w:r>
      <w:r w:rsidR="003C41CB" w:rsidRPr="001D35C3">
        <w:rPr>
          <w:rFonts w:ascii="Calibri" w:hAnsi="Calibri" w:cs="Calibri"/>
          <w:lang w:val="en-GB"/>
        </w:rPr>
        <w:t xml:space="preserve">, and differ in how </w:t>
      </w:r>
      <w:r w:rsidR="003C41CB" w:rsidRPr="001D35C3">
        <w:rPr>
          <w:rFonts w:ascii="Calibri" w:hAnsi="Calibri" w:cs="Calibri"/>
          <w:lang w:val="en-GB"/>
        </w:rPr>
        <w:lastRenderedPageBreak/>
        <w:t>they do it according to their</w:t>
      </w:r>
      <w:r w:rsidRPr="001D35C3">
        <w:rPr>
          <w:rFonts w:ascii="Calibri" w:hAnsi="Calibri" w:cs="Calibri"/>
          <w:lang w:val="en-GB"/>
        </w:rPr>
        <w:t xml:space="preserve"> ideological dispositions. </w:t>
      </w:r>
      <w:r w:rsidR="00E873A2" w:rsidRPr="001D35C3">
        <w:rPr>
          <w:rFonts w:ascii="Calibri" w:hAnsi="Calibri" w:cs="Calibri"/>
          <w:lang w:val="en-GB"/>
        </w:rPr>
        <w:t>Our PE was a bit weird, as we strongly pushed them to do it, but did not force them.</w:t>
      </w:r>
    </w:p>
    <w:p w14:paraId="0E56FE88" w14:textId="77777777" w:rsidR="00E873A2" w:rsidRPr="001D35C3" w:rsidRDefault="00E873A2" w:rsidP="00D80F8D">
      <w:pPr>
        <w:spacing w:line="276" w:lineRule="auto"/>
        <w:jc w:val="both"/>
        <w:rPr>
          <w:rFonts w:ascii="Calibri" w:hAnsi="Calibri" w:cs="Calibri"/>
          <w:lang w:val="en-GB"/>
        </w:rPr>
      </w:pPr>
    </w:p>
    <w:p w14:paraId="15043D20" w14:textId="4E69305D" w:rsidR="00D33362" w:rsidRPr="001D35C3" w:rsidRDefault="00D33362" w:rsidP="00D80F8D">
      <w:pPr>
        <w:spacing w:line="276" w:lineRule="auto"/>
        <w:jc w:val="both"/>
        <w:rPr>
          <w:rFonts w:ascii="Calibri" w:hAnsi="Calibri" w:cs="Calibri"/>
          <w:lang w:val="en-GB"/>
        </w:rPr>
      </w:pPr>
      <w:r w:rsidRPr="001D35C3">
        <w:rPr>
          <w:rFonts w:ascii="Calibri" w:hAnsi="Calibri" w:cs="Calibri"/>
          <w:lang w:val="en-GB"/>
        </w:rPr>
        <w:t xml:space="preserve">On the contrary, one could think that respondents ‘refuse’ to engage in certain actions based on a combination of material capabilities &amp; </w:t>
      </w:r>
      <w:r w:rsidR="00936ABC" w:rsidRPr="001D35C3">
        <w:rPr>
          <w:rFonts w:ascii="Calibri" w:hAnsi="Calibri" w:cs="Calibri"/>
          <w:lang w:val="en-GB"/>
        </w:rPr>
        <w:t>due to fairness concerns</w:t>
      </w:r>
      <w:r w:rsidR="003C41CB" w:rsidRPr="001D35C3">
        <w:rPr>
          <w:rFonts w:ascii="Calibri" w:hAnsi="Calibri" w:cs="Calibri"/>
          <w:lang w:val="en-GB"/>
        </w:rPr>
        <w:t>/</w:t>
      </w:r>
      <w:r w:rsidR="00ED7549" w:rsidRPr="001D35C3">
        <w:rPr>
          <w:rFonts w:ascii="Calibri" w:hAnsi="Calibri" w:cs="Calibri"/>
          <w:lang w:val="en-GB"/>
        </w:rPr>
        <w:t>concerns about distributional implicat</w:t>
      </w:r>
      <w:r w:rsidR="003C41CB" w:rsidRPr="001D35C3">
        <w:rPr>
          <w:rFonts w:ascii="Calibri" w:hAnsi="Calibri" w:cs="Calibri"/>
          <w:lang w:val="en-GB"/>
        </w:rPr>
        <w:t>i</w:t>
      </w:r>
      <w:r w:rsidR="00ED7549" w:rsidRPr="001D35C3">
        <w:rPr>
          <w:rFonts w:ascii="Calibri" w:hAnsi="Calibri" w:cs="Calibri"/>
          <w:lang w:val="en-GB"/>
        </w:rPr>
        <w:t>ons</w:t>
      </w:r>
      <w:r w:rsidR="003C41CB" w:rsidRPr="001D35C3">
        <w:rPr>
          <w:rFonts w:ascii="Calibri" w:hAnsi="Calibri" w:cs="Calibri"/>
          <w:lang w:val="en-GB"/>
        </w:rPr>
        <w:t>/ideology</w:t>
      </w:r>
      <w:r w:rsidR="000A7481" w:rsidRPr="001D35C3">
        <w:rPr>
          <w:rFonts w:ascii="Calibri" w:hAnsi="Calibri" w:cs="Calibri"/>
          <w:lang w:val="en-GB"/>
        </w:rPr>
        <w:t>, as our experiment does not force them to reach the target</w:t>
      </w:r>
      <w:r w:rsidR="00ED7549" w:rsidRPr="001D35C3">
        <w:rPr>
          <w:rFonts w:ascii="Calibri" w:hAnsi="Calibri" w:cs="Calibri"/>
          <w:lang w:val="en-GB"/>
        </w:rPr>
        <w:t>.</w:t>
      </w:r>
    </w:p>
    <w:p w14:paraId="61F665E5" w14:textId="1D245296" w:rsidR="00936ABC" w:rsidRPr="001D35C3" w:rsidRDefault="00936ABC" w:rsidP="000218B5">
      <w:pPr>
        <w:spacing w:line="276" w:lineRule="auto"/>
        <w:jc w:val="both"/>
        <w:rPr>
          <w:rFonts w:ascii="Calibri" w:hAnsi="Calibri" w:cs="Calibri"/>
          <w:strike/>
          <w:lang w:val="en-GB"/>
        </w:rPr>
      </w:pPr>
    </w:p>
    <w:tbl>
      <w:tblPr>
        <w:tblStyle w:val="TableGrid"/>
        <w:tblW w:w="0" w:type="auto"/>
        <w:tblLook w:val="04A0" w:firstRow="1" w:lastRow="0" w:firstColumn="1" w:lastColumn="0" w:noHBand="0" w:noVBand="1"/>
      </w:tblPr>
      <w:tblGrid>
        <w:gridCol w:w="1696"/>
        <w:gridCol w:w="3828"/>
        <w:gridCol w:w="1263"/>
        <w:gridCol w:w="2229"/>
      </w:tblGrid>
      <w:tr w:rsidR="00C8288A" w:rsidRPr="00D54862" w14:paraId="4193B519" w14:textId="77777777" w:rsidTr="00D54862">
        <w:tc>
          <w:tcPr>
            <w:tcW w:w="1696" w:type="dxa"/>
            <w:shd w:val="clear" w:color="auto" w:fill="B4C6E7" w:themeFill="accent1" w:themeFillTint="66"/>
          </w:tcPr>
          <w:p w14:paraId="33D19474" w14:textId="6D8B74CE" w:rsidR="00C8288A" w:rsidRPr="00D54862" w:rsidRDefault="00C8288A" w:rsidP="00B226D6">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Group</w:t>
            </w:r>
          </w:p>
        </w:tc>
        <w:tc>
          <w:tcPr>
            <w:tcW w:w="3828" w:type="dxa"/>
            <w:shd w:val="clear" w:color="auto" w:fill="B4C6E7" w:themeFill="accent1" w:themeFillTint="66"/>
          </w:tcPr>
          <w:p w14:paraId="2B2AAC52" w14:textId="4724E73F" w:rsidR="00C8288A" w:rsidRPr="00D54862" w:rsidRDefault="00C8288A" w:rsidP="00B226D6">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 xml:space="preserve">Original </w:t>
            </w:r>
            <w:r w:rsidR="00DF278C" w:rsidRPr="00D54862">
              <w:rPr>
                <w:rFonts w:ascii="Calibri" w:hAnsi="Calibri" w:cs="Calibri"/>
                <w:b/>
                <w:bCs/>
                <w:sz w:val="20"/>
                <w:szCs w:val="20"/>
                <w:lang w:val="en-GB"/>
              </w:rPr>
              <w:t>expectation</w:t>
            </w:r>
          </w:p>
        </w:tc>
        <w:tc>
          <w:tcPr>
            <w:tcW w:w="1263" w:type="dxa"/>
            <w:shd w:val="clear" w:color="auto" w:fill="B4C6E7" w:themeFill="accent1" w:themeFillTint="66"/>
          </w:tcPr>
          <w:p w14:paraId="0A38EEC0" w14:textId="0187A78F" w:rsidR="00C8288A" w:rsidRPr="00D54862" w:rsidRDefault="00351306" w:rsidP="00B226D6">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Additional theoretical framework / r</w:t>
            </w:r>
            <w:r w:rsidR="00C8288A" w:rsidRPr="00D54862">
              <w:rPr>
                <w:rFonts w:ascii="Calibri" w:hAnsi="Calibri" w:cs="Calibri"/>
                <w:b/>
                <w:bCs/>
                <w:sz w:val="20"/>
                <w:szCs w:val="20"/>
                <w:lang w:val="en-GB"/>
              </w:rPr>
              <w:t>easoning</w:t>
            </w:r>
          </w:p>
        </w:tc>
        <w:tc>
          <w:tcPr>
            <w:tcW w:w="2229" w:type="dxa"/>
            <w:shd w:val="clear" w:color="auto" w:fill="B4C6E7" w:themeFill="accent1" w:themeFillTint="66"/>
          </w:tcPr>
          <w:p w14:paraId="452BEF9A" w14:textId="0FD80253" w:rsidR="00C8288A" w:rsidRPr="00D54862" w:rsidRDefault="00D54862" w:rsidP="00B226D6">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Updated expectation</w:t>
            </w:r>
            <w:r w:rsidR="00F25441">
              <w:rPr>
                <w:rFonts w:ascii="Calibri" w:hAnsi="Calibri" w:cs="Calibri"/>
                <w:b/>
                <w:bCs/>
                <w:sz w:val="20"/>
                <w:szCs w:val="20"/>
                <w:lang w:val="en-GB"/>
              </w:rPr>
              <w:t xml:space="preserve"> (in yellow)</w:t>
            </w:r>
          </w:p>
        </w:tc>
      </w:tr>
      <w:tr w:rsidR="00B86F2F" w:rsidRPr="00D54862" w14:paraId="62CF8F7B" w14:textId="6DCD571A" w:rsidTr="00D54862">
        <w:tc>
          <w:tcPr>
            <w:tcW w:w="1696" w:type="dxa"/>
            <w:shd w:val="clear" w:color="auto" w:fill="E7E6E6" w:themeFill="background2"/>
          </w:tcPr>
          <w:p w14:paraId="4B834434" w14:textId="4B9CA744"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Left</w:t>
            </w:r>
            <w:r w:rsidR="00D54862">
              <w:rPr>
                <w:rFonts w:ascii="Calibri" w:hAnsi="Calibri" w:cs="Calibri"/>
                <w:b/>
                <w:bCs/>
                <w:sz w:val="20"/>
                <w:szCs w:val="20"/>
                <w:lang w:val="en-GB"/>
              </w:rPr>
              <w:t>-enviro</w:t>
            </w:r>
          </w:p>
          <w:p w14:paraId="118FC463"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income</w:t>
            </w:r>
          </w:p>
          <w:p w14:paraId="3C4754C3" w14:textId="536DC4C8" w:rsidR="00B86F2F" w:rsidRP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emissions</w:t>
            </w:r>
          </w:p>
        </w:tc>
        <w:tc>
          <w:tcPr>
            <w:tcW w:w="3828" w:type="dxa"/>
            <w:shd w:val="clear" w:color="auto" w:fill="E7E6E6" w:themeFill="background2"/>
          </w:tcPr>
          <w:p w14:paraId="64D3B93D" w14:textId="18693062" w:rsidR="00B86F2F" w:rsidRPr="00D54862" w:rsidRDefault="00B86F2F" w:rsidP="00B86F2F">
            <w:pPr>
              <w:spacing w:line="276" w:lineRule="auto"/>
              <w:jc w:val="both"/>
              <w:rPr>
                <w:rFonts w:ascii="Calibri" w:hAnsi="Calibri" w:cs="Calibri"/>
                <w:sz w:val="20"/>
                <w:szCs w:val="20"/>
                <w:lang w:val="en-GB"/>
              </w:rPr>
            </w:pPr>
            <w:commentRangeStart w:id="110"/>
            <w:r w:rsidRPr="00D54862">
              <w:rPr>
                <w:rFonts w:ascii="Calibri" w:hAnsi="Calibri" w:cs="Calibri"/>
                <w:sz w:val="20"/>
                <w:szCs w:val="20"/>
                <w:lang w:val="en-GB"/>
              </w:rPr>
              <w:t>unlikely combo</w:t>
            </w:r>
            <w:commentRangeEnd w:id="110"/>
            <w:r w:rsidR="00F25441">
              <w:rPr>
                <w:rStyle w:val="CommentReference"/>
                <w:rFonts w:asciiTheme="minorHAnsi" w:eastAsiaTheme="minorHAnsi" w:hAnsiTheme="minorHAnsi" w:cstheme="minorBidi"/>
                <w:lang w:eastAsia="en-US"/>
              </w:rPr>
              <w:commentReference w:id="110"/>
            </w:r>
          </w:p>
        </w:tc>
        <w:tc>
          <w:tcPr>
            <w:tcW w:w="1263" w:type="dxa"/>
            <w:shd w:val="clear" w:color="auto" w:fill="E7E6E6" w:themeFill="background2"/>
          </w:tcPr>
          <w:p w14:paraId="178BA1EC" w14:textId="1F218ABA"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2229" w:type="dxa"/>
            <w:shd w:val="clear" w:color="auto" w:fill="E7E6E6" w:themeFill="background2"/>
          </w:tcPr>
          <w:p w14:paraId="799363DF" w14:textId="44F965FA"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r>
      <w:tr w:rsidR="00B86F2F" w:rsidRPr="00D54862" w14:paraId="61E8861A" w14:textId="266B63B7" w:rsidTr="00D54862">
        <w:tc>
          <w:tcPr>
            <w:tcW w:w="1696" w:type="dxa"/>
          </w:tcPr>
          <w:p w14:paraId="6C56E11C"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Left</w:t>
            </w:r>
            <w:r w:rsidR="001D35C3" w:rsidRPr="00D54862">
              <w:rPr>
                <w:rFonts w:ascii="Calibri" w:hAnsi="Calibri" w:cs="Calibri"/>
                <w:b/>
                <w:bCs/>
                <w:sz w:val="20"/>
                <w:szCs w:val="20"/>
                <w:lang w:val="en-GB"/>
              </w:rPr>
              <w:t>-enviro</w:t>
            </w:r>
          </w:p>
          <w:p w14:paraId="5CBF38AD"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income</w:t>
            </w:r>
          </w:p>
          <w:p w14:paraId="4FC05D17" w14:textId="1DB09032" w:rsidR="00B86F2F" w:rsidRPr="00D54862" w:rsidRDefault="00B86F2F" w:rsidP="00B86F2F">
            <w:pPr>
              <w:spacing w:line="276" w:lineRule="auto"/>
              <w:jc w:val="both"/>
              <w:rPr>
                <w:rFonts w:ascii="Calibri" w:hAnsi="Calibri" w:cs="Calibri"/>
                <w:b/>
                <w:bCs/>
                <w:strike/>
                <w:sz w:val="20"/>
                <w:szCs w:val="20"/>
                <w:lang w:val="en-GB"/>
              </w:rPr>
            </w:pPr>
            <w:r w:rsidRPr="00D54862">
              <w:rPr>
                <w:rFonts w:ascii="Calibri" w:hAnsi="Calibri" w:cs="Calibri"/>
                <w:b/>
                <w:bCs/>
                <w:sz w:val="20"/>
                <w:szCs w:val="20"/>
                <w:lang w:val="en-GB"/>
              </w:rPr>
              <w:t>low emissions</w:t>
            </w:r>
          </w:p>
        </w:tc>
        <w:tc>
          <w:tcPr>
            <w:tcW w:w="3828" w:type="dxa"/>
          </w:tcPr>
          <w:p w14:paraId="28325D6B" w14:textId="4C854FD4" w:rsidR="006652B0" w:rsidRPr="00D54862" w:rsidRDefault="00BE1A3A"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Target</w:t>
            </w:r>
            <w:r w:rsidR="006652B0" w:rsidRPr="00D54862">
              <w:rPr>
                <w:rFonts w:ascii="Calibri" w:hAnsi="Calibri" w:cs="Calibri"/>
                <w:sz w:val="20"/>
                <w:szCs w:val="20"/>
                <w:lang w:val="en-GB"/>
              </w:rPr>
              <w:t>: not reached</w:t>
            </w:r>
          </w:p>
          <w:p w14:paraId="7FC368D0" w14:textId="77777777" w:rsidR="006652B0" w:rsidRPr="00D54862" w:rsidRDefault="006652B0"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Measures:</w:t>
            </w:r>
          </w:p>
          <w:p w14:paraId="3C12B92C" w14:textId="00D6166A" w:rsidR="00B86F2F" w:rsidRPr="00D54862" w:rsidRDefault="006652B0"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w:t>
            </w:r>
            <w:r w:rsidR="00BE1A3A" w:rsidRPr="00D54862">
              <w:rPr>
                <w:rFonts w:ascii="Calibri" w:hAnsi="Calibri" w:cs="Calibri"/>
                <w:sz w:val="20"/>
                <w:szCs w:val="20"/>
                <w:lang w:val="en-GB"/>
              </w:rPr>
              <w:t xml:space="preserve"> </w:t>
            </w:r>
            <w:r w:rsidRPr="00D54862">
              <w:rPr>
                <w:rFonts w:ascii="Calibri" w:hAnsi="Calibri" w:cs="Calibri"/>
                <w:sz w:val="20"/>
                <w:szCs w:val="20"/>
                <w:lang w:val="en-GB"/>
              </w:rPr>
              <w:t>hard &amp; costly</w:t>
            </w:r>
            <w:r w:rsidR="00BE1A3A" w:rsidRPr="00D54862">
              <w:rPr>
                <w:rFonts w:ascii="Calibri" w:hAnsi="Calibri" w:cs="Calibri"/>
                <w:sz w:val="20"/>
                <w:szCs w:val="20"/>
                <w:lang w:val="en-GB"/>
              </w:rPr>
              <w:t xml:space="preserve"> </w:t>
            </w:r>
          </w:p>
        </w:tc>
        <w:tc>
          <w:tcPr>
            <w:tcW w:w="1263" w:type="dxa"/>
          </w:tcPr>
          <w:p w14:paraId="21C01B6A" w14:textId="5F64F714" w:rsidR="00B86F2F" w:rsidRPr="00D54862" w:rsidRDefault="001D35C3" w:rsidP="00B86F2F">
            <w:pPr>
              <w:spacing w:line="276" w:lineRule="auto"/>
              <w:jc w:val="both"/>
              <w:rPr>
                <w:rFonts w:ascii="Calibri" w:hAnsi="Calibri" w:cs="Calibri"/>
                <w:strike/>
                <w:sz w:val="20"/>
                <w:szCs w:val="20"/>
                <w:lang w:val="en-GB"/>
              </w:rPr>
            </w:pPr>
            <w:r w:rsidRPr="00D54862">
              <w:rPr>
                <w:rFonts w:ascii="Calibri" w:hAnsi="Calibri" w:cs="Calibri"/>
                <w:sz w:val="20"/>
                <w:szCs w:val="20"/>
                <w:lang w:val="en-GB"/>
              </w:rPr>
              <w:t>unfair</w:t>
            </w:r>
          </w:p>
        </w:tc>
        <w:tc>
          <w:tcPr>
            <w:tcW w:w="2229" w:type="dxa"/>
          </w:tcPr>
          <w:p w14:paraId="27E878A3" w14:textId="77777777" w:rsidR="0048552A" w:rsidRPr="00D54862" w:rsidRDefault="0048552A" w:rsidP="0048552A">
            <w:pPr>
              <w:spacing w:line="276" w:lineRule="auto"/>
              <w:jc w:val="both"/>
              <w:rPr>
                <w:rFonts w:ascii="Calibri" w:hAnsi="Calibri" w:cs="Calibri"/>
                <w:sz w:val="20"/>
                <w:szCs w:val="20"/>
                <w:lang w:val="en-GB"/>
              </w:rPr>
            </w:pPr>
            <w:r w:rsidRPr="00D54862">
              <w:rPr>
                <w:rFonts w:ascii="Calibri" w:hAnsi="Calibri" w:cs="Calibri"/>
                <w:sz w:val="20"/>
                <w:szCs w:val="20"/>
                <w:lang w:val="en-GB"/>
              </w:rPr>
              <w:t>Target: not reached</w:t>
            </w:r>
          </w:p>
          <w:p w14:paraId="1C68DE75" w14:textId="77777777" w:rsidR="0048552A" w:rsidRPr="00D54862" w:rsidRDefault="0048552A" w:rsidP="0048552A">
            <w:pPr>
              <w:spacing w:line="276" w:lineRule="auto"/>
              <w:jc w:val="both"/>
              <w:rPr>
                <w:rFonts w:ascii="Calibri" w:hAnsi="Calibri" w:cs="Calibri"/>
                <w:sz w:val="20"/>
                <w:szCs w:val="20"/>
                <w:lang w:val="en-GB"/>
              </w:rPr>
            </w:pPr>
            <w:r w:rsidRPr="00D54862">
              <w:rPr>
                <w:rFonts w:ascii="Calibri" w:hAnsi="Calibri" w:cs="Calibri"/>
                <w:sz w:val="20"/>
                <w:szCs w:val="20"/>
                <w:lang w:val="en-GB"/>
              </w:rPr>
              <w:t>Measures:</w:t>
            </w:r>
          </w:p>
          <w:p w14:paraId="00DD2725" w14:textId="15372DC7" w:rsidR="00B86F2F" w:rsidRPr="00D54862" w:rsidRDefault="0048552A" w:rsidP="0048552A">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hard &amp; costly</w:t>
            </w:r>
            <w:r>
              <w:rPr>
                <w:rFonts w:ascii="Calibri" w:hAnsi="Calibri" w:cs="Calibri"/>
                <w:sz w:val="20"/>
                <w:szCs w:val="20"/>
                <w:lang w:val="en-GB"/>
              </w:rPr>
              <w:t xml:space="preserve">, </w:t>
            </w:r>
            <w:r w:rsidRPr="0048552A">
              <w:rPr>
                <w:rFonts w:ascii="Calibri" w:hAnsi="Calibri" w:cs="Calibri"/>
                <w:sz w:val="20"/>
                <w:szCs w:val="20"/>
                <w:highlight w:val="yellow"/>
                <w:lang w:val="en-GB"/>
              </w:rPr>
              <w:t>unfair</w:t>
            </w:r>
          </w:p>
        </w:tc>
      </w:tr>
      <w:tr w:rsidR="00B86F2F" w:rsidRPr="00D54862" w14:paraId="0C128E26" w14:textId="3F336ABE" w:rsidTr="00D54862">
        <w:tc>
          <w:tcPr>
            <w:tcW w:w="1696" w:type="dxa"/>
          </w:tcPr>
          <w:p w14:paraId="65701D34"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Left</w:t>
            </w:r>
            <w:r w:rsidR="001D35C3" w:rsidRPr="00D54862">
              <w:rPr>
                <w:rFonts w:ascii="Calibri" w:hAnsi="Calibri" w:cs="Calibri"/>
                <w:b/>
                <w:bCs/>
                <w:sz w:val="20"/>
                <w:szCs w:val="20"/>
                <w:lang w:val="en-GB"/>
              </w:rPr>
              <w:t>-enviro</w:t>
            </w:r>
          </w:p>
          <w:p w14:paraId="636B4BCA"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income</w:t>
            </w:r>
          </w:p>
          <w:p w14:paraId="306D700F" w14:textId="5F0353BE" w:rsidR="00B86F2F" w:rsidRPr="00D54862" w:rsidRDefault="00B86F2F" w:rsidP="00B86F2F">
            <w:pPr>
              <w:spacing w:line="276" w:lineRule="auto"/>
              <w:jc w:val="both"/>
              <w:rPr>
                <w:rFonts w:ascii="Calibri" w:hAnsi="Calibri" w:cs="Calibri"/>
                <w:b/>
                <w:bCs/>
                <w:strike/>
                <w:sz w:val="20"/>
                <w:szCs w:val="20"/>
                <w:lang w:val="en-GB"/>
              </w:rPr>
            </w:pPr>
            <w:r w:rsidRPr="00D54862">
              <w:rPr>
                <w:rFonts w:ascii="Calibri" w:hAnsi="Calibri" w:cs="Calibri"/>
                <w:b/>
                <w:bCs/>
                <w:sz w:val="20"/>
                <w:szCs w:val="20"/>
                <w:lang w:val="en-GB"/>
              </w:rPr>
              <w:t>high emissions</w:t>
            </w:r>
          </w:p>
        </w:tc>
        <w:tc>
          <w:tcPr>
            <w:tcW w:w="3828" w:type="dxa"/>
          </w:tcPr>
          <w:p w14:paraId="3B73B4E2" w14:textId="28ACCF5C" w:rsidR="00D54862"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Target: reached</w:t>
            </w:r>
          </w:p>
          <w:p w14:paraId="60EF1439" w14:textId="3B9413A3" w:rsidR="00D54862"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 xml:space="preserve">Measures: financial &amp; </w:t>
            </w:r>
            <w:r w:rsidR="0048552A" w:rsidRPr="00D54862">
              <w:rPr>
                <w:rFonts w:ascii="Calibri" w:hAnsi="Calibri" w:cs="Calibri"/>
                <w:sz w:val="20"/>
                <w:szCs w:val="20"/>
                <w:lang w:val="en-GB"/>
              </w:rPr>
              <w:t>behavioural</w:t>
            </w:r>
          </w:p>
          <w:p w14:paraId="59B20E28" w14:textId="11A7091B" w:rsidR="00B86F2F"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easy &amp; cheap</w:t>
            </w:r>
          </w:p>
        </w:tc>
        <w:tc>
          <w:tcPr>
            <w:tcW w:w="1263" w:type="dxa"/>
          </w:tcPr>
          <w:p w14:paraId="7170B667" w14:textId="76F91F32" w:rsidR="00B86F2F" w:rsidRPr="00D54862" w:rsidRDefault="001D35C3" w:rsidP="00B86F2F">
            <w:pPr>
              <w:spacing w:line="276" w:lineRule="auto"/>
              <w:jc w:val="both"/>
              <w:rPr>
                <w:rFonts w:ascii="Calibri" w:hAnsi="Calibri" w:cs="Calibri"/>
                <w:strike/>
                <w:sz w:val="20"/>
                <w:szCs w:val="20"/>
                <w:lang w:val="en-GB"/>
              </w:rPr>
            </w:pPr>
            <w:r w:rsidRPr="00D54862">
              <w:rPr>
                <w:rFonts w:ascii="Calibri" w:hAnsi="Calibri" w:cs="Calibri"/>
                <w:sz w:val="20"/>
                <w:szCs w:val="20"/>
                <w:lang w:val="en-GB"/>
              </w:rPr>
              <w:t>fair</w:t>
            </w:r>
          </w:p>
        </w:tc>
        <w:tc>
          <w:tcPr>
            <w:tcW w:w="2229" w:type="dxa"/>
          </w:tcPr>
          <w:p w14:paraId="774B9D8F" w14:textId="77777777" w:rsidR="0048552A" w:rsidRPr="00D54862" w:rsidRDefault="0048552A" w:rsidP="0048552A">
            <w:pPr>
              <w:spacing w:line="276" w:lineRule="auto"/>
              <w:jc w:val="both"/>
              <w:rPr>
                <w:rFonts w:ascii="Calibri" w:hAnsi="Calibri" w:cs="Calibri"/>
                <w:sz w:val="20"/>
                <w:szCs w:val="20"/>
                <w:lang w:val="en-GB"/>
              </w:rPr>
            </w:pPr>
            <w:r w:rsidRPr="00D54862">
              <w:rPr>
                <w:rFonts w:ascii="Calibri" w:hAnsi="Calibri" w:cs="Calibri"/>
                <w:sz w:val="20"/>
                <w:szCs w:val="20"/>
                <w:lang w:val="en-GB"/>
              </w:rPr>
              <w:t>Target: reached</w:t>
            </w:r>
          </w:p>
          <w:p w14:paraId="2AE8629F" w14:textId="1294A7D5" w:rsidR="0048552A" w:rsidRPr="00D54862" w:rsidRDefault="0048552A" w:rsidP="0048552A">
            <w:pPr>
              <w:spacing w:line="276" w:lineRule="auto"/>
              <w:jc w:val="both"/>
              <w:rPr>
                <w:rFonts w:ascii="Calibri" w:hAnsi="Calibri" w:cs="Calibri"/>
                <w:sz w:val="20"/>
                <w:szCs w:val="20"/>
                <w:lang w:val="en-GB"/>
              </w:rPr>
            </w:pPr>
            <w:r w:rsidRPr="00D54862">
              <w:rPr>
                <w:rFonts w:ascii="Calibri" w:hAnsi="Calibri" w:cs="Calibri"/>
                <w:sz w:val="20"/>
                <w:szCs w:val="20"/>
                <w:lang w:val="en-GB"/>
              </w:rPr>
              <w:t>Measures: financial &amp; behavioural</w:t>
            </w:r>
          </w:p>
          <w:p w14:paraId="3292CC9F" w14:textId="0C34CCF4" w:rsidR="00351306" w:rsidRPr="00D54862" w:rsidRDefault="0048552A" w:rsidP="0048552A">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easy &amp; cheap</w:t>
            </w:r>
            <w:r>
              <w:rPr>
                <w:rFonts w:ascii="Calibri" w:hAnsi="Calibri" w:cs="Calibri"/>
                <w:sz w:val="20"/>
                <w:szCs w:val="20"/>
                <w:lang w:val="en-GB"/>
              </w:rPr>
              <w:t xml:space="preserve">, </w:t>
            </w:r>
            <w:r w:rsidRPr="0048552A">
              <w:rPr>
                <w:rFonts w:ascii="Calibri" w:hAnsi="Calibri" w:cs="Calibri"/>
                <w:sz w:val="20"/>
                <w:szCs w:val="20"/>
                <w:highlight w:val="yellow"/>
                <w:lang w:val="en-GB"/>
              </w:rPr>
              <w:t>fair</w:t>
            </w:r>
          </w:p>
        </w:tc>
      </w:tr>
      <w:tr w:rsidR="00B86F2F" w:rsidRPr="00D54862" w14:paraId="32DE3CE8" w14:textId="44C0CDA6" w:rsidTr="00D54862">
        <w:tc>
          <w:tcPr>
            <w:tcW w:w="1696" w:type="dxa"/>
            <w:shd w:val="clear" w:color="auto" w:fill="E7E6E6" w:themeFill="background2"/>
          </w:tcPr>
          <w:p w14:paraId="3060AF25" w14:textId="0A881D4D"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Left</w:t>
            </w:r>
            <w:r w:rsidR="00D54862">
              <w:rPr>
                <w:rFonts w:ascii="Calibri" w:hAnsi="Calibri" w:cs="Calibri"/>
                <w:b/>
                <w:bCs/>
                <w:sz w:val="20"/>
                <w:szCs w:val="20"/>
                <w:lang w:val="en-GB"/>
              </w:rPr>
              <w:t>-enviro</w:t>
            </w:r>
          </w:p>
          <w:p w14:paraId="608AC4DA"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income</w:t>
            </w:r>
          </w:p>
          <w:p w14:paraId="3EE3FDAE" w14:textId="46AECC11" w:rsidR="00B86F2F" w:rsidRP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emissions</w:t>
            </w:r>
          </w:p>
        </w:tc>
        <w:tc>
          <w:tcPr>
            <w:tcW w:w="3828" w:type="dxa"/>
            <w:shd w:val="clear" w:color="auto" w:fill="E7E6E6" w:themeFill="background2"/>
          </w:tcPr>
          <w:p w14:paraId="135F7F12" w14:textId="226E1E15"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1263" w:type="dxa"/>
            <w:shd w:val="clear" w:color="auto" w:fill="E7E6E6" w:themeFill="background2"/>
          </w:tcPr>
          <w:p w14:paraId="4B87C6B0" w14:textId="1ED603E1"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2229" w:type="dxa"/>
            <w:shd w:val="clear" w:color="auto" w:fill="E7E6E6" w:themeFill="background2"/>
          </w:tcPr>
          <w:p w14:paraId="339E23A2" w14:textId="07EF7746"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r>
      <w:tr w:rsidR="00B86F2F" w:rsidRPr="00D54862" w14:paraId="22ACD3AB" w14:textId="54C9DEE2" w:rsidTr="00D54862">
        <w:tc>
          <w:tcPr>
            <w:tcW w:w="1696" w:type="dxa"/>
            <w:shd w:val="clear" w:color="auto" w:fill="E7E6E6" w:themeFill="background2"/>
          </w:tcPr>
          <w:p w14:paraId="6C487447" w14:textId="4BB87493"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Right</w:t>
            </w:r>
            <w:r w:rsidR="00D54862">
              <w:rPr>
                <w:rFonts w:ascii="Calibri" w:hAnsi="Calibri" w:cs="Calibri"/>
                <w:b/>
                <w:bCs/>
                <w:sz w:val="20"/>
                <w:szCs w:val="20"/>
                <w:lang w:val="en-GB"/>
              </w:rPr>
              <w:t>-brown</w:t>
            </w:r>
          </w:p>
          <w:p w14:paraId="520DC502"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income</w:t>
            </w:r>
          </w:p>
          <w:p w14:paraId="12D36A7F" w14:textId="42D42103" w:rsidR="00B86F2F" w:rsidRP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emissions</w:t>
            </w:r>
          </w:p>
        </w:tc>
        <w:tc>
          <w:tcPr>
            <w:tcW w:w="3828" w:type="dxa"/>
            <w:shd w:val="clear" w:color="auto" w:fill="E7E6E6" w:themeFill="background2"/>
          </w:tcPr>
          <w:p w14:paraId="317005A7" w14:textId="427E34C3"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1263" w:type="dxa"/>
            <w:shd w:val="clear" w:color="auto" w:fill="E7E6E6" w:themeFill="background2"/>
          </w:tcPr>
          <w:p w14:paraId="53A95849" w14:textId="519A8F15"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2229" w:type="dxa"/>
            <w:shd w:val="clear" w:color="auto" w:fill="E7E6E6" w:themeFill="background2"/>
          </w:tcPr>
          <w:p w14:paraId="5F78668E" w14:textId="1BD20E8C"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r>
      <w:tr w:rsidR="00B86F2F" w:rsidRPr="00D54862" w14:paraId="7715463C" w14:textId="2903495A" w:rsidTr="00D54862">
        <w:tc>
          <w:tcPr>
            <w:tcW w:w="1696" w:type="dxa"/>
          </w:tcPr>
          <w:p w14:paraId="2A692D87"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Right</w:t>
            </w:r>
            <w:r w:rsidR="001D35C3" w:rsidRPr="00D54862">
              <w:rPr>
                <w:rFonts w:ascii="Calibri" w:hAnsi="Calibri" w:cs="Calibri"/>
                <w:b/>
                <w:bCs/>
                <w:sz w:val="20"/>
                <w:szCs w:val="20"/>
                <w:lang w:val="en-GB"/>
              </w:rPr>
              <w:t>-brown</w:t>
            </w:r>
          </w:p>
          <w:p w14:paraId="41D8E4CB"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income</w:t>
            </w:r>
          </w:p>
          <w:p w14:paraId="5B411738" w14:textId="6325F926" w:rsidR="00B86F2F" w:rsidRPr="00D54862" w:rsidRDefault="00B86F2F" w:rsidP="00B86F2F">
            <w:pPr>
              <w:spacing w:line="276" w:lineRule="auto"/>
              <w:jc w:val="both"/>
              <w:rPr>
                <w:rFonts w:ascii="Calibri" w:hAnsi="Calibri" w:cs="Calibri"/>
                <w:b/>
                <w:bCs/>
                <w:strike/>
                <w:sz w:val="20"/>
                <w:szCs w:val="20"/>
                <w:lang w:val="en-GB"/>
              </w:rPr>
            </w:pPr>
            <w:r w:rsidRPr="00D54862">
              <w:rPr>
                <w:rFonts w:ascii="Calibri" w:hAnsi="Calibri" w:cs="Calibri"/>
                <w:b/>
                <w:bCs/>
                <w:sz w:val="20"/>
                <w:szCs w:val="20"/>
                <w:lang w:val="en-GB"/>
              </w:rPr>
              <w:t>low emissions</w:t>
            </w:r>
          </w:p>
        </w:tc>
        <w:tc>
          <w:tcPr>
            <w:tcW w:w="3828" w:type="dxa"/>
          </w:tcPr>
          <w:p w14:paraId="22717A32" w14:textId="77777777" w:rsidR="00D54862"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Target: not reached</w:t>
            </w:r>
          </w:p>
          <w:p w14:paraId="76698390" w14:textId="77777777" w:rsidR="00D54862"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Measures:</w:t>
            </w:r>
          </w:p>
          <w:p w14:paraId="52AE691A" w14:textId="48E91C61" w:rsidR="00B86F2F"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hard &amp; costly</w:t>
            </w:r>
          </w:p>
        </w:tc>
        <w:tc>
          <w:tcPr>
            <w:tcW w:w="1263" w:type="dxa"/>
          </w:tcPr>
          <w:p w14:paraId="6B249FD9" w14:textId="4CA3A443" w:rsidR="00B86F2F" w:rsidRPr="00D54862" w:rsidRDefault="001D35C3" w:rsidP="00B86F2F">
            <w:pPr>
              <w:spacing w:line="276" w:lineRule="auto"/>
              <w:jc w:val="both"/>
              <w:rPr>
                <w:rFonts w:ascii="Calibri" w:hAnsi="Calibri" w:cs="Calibri"/>
                <w:strike/>
                <w:sz w:val="20"/>
                <w:szCs w:val="20"/>
                <w:lang w:val="en-GB"/>
              </w:rPr>
            </w:pPr>
            <w:r w:rsidRPr="00D54862">
              <w:rPr>
                <w:rFonts w:ascii="Calibri" w:hAnsi="Calibri" w:cs="Calibri"/>
                <w:sz w:val="20"/>
                <w:szCs w:val="20"/>
                <w:lang w:val="en-GB"/>
              </w:rPr>
              <w:t>don’t care</w:t>
            </w:r>
          </w:p>
        </w:tc>
        <w:tc>
          <w:tcPr>
            <w:tcW w:w="2229" w:type="dxa"/>
          </w:tcPr>
          <w:p w14:paraId="6D023FCD" w14:textId="77777777" w:rsidR="00561A1B" w:rsidRPr="00D54862" w:rsidRDefault="00561A1B" w:rsidP="00561A1B">
            <w:pPr>
              <w:spacing w:line="276" w:lineRule="auto"/>
              <w:jc w:val="both"/>
              <w:rPr>
                <w:rFonts w:ascii="Calibri" w:hAnsi="Calibri" w:cs="Calibri"/>
                <w:sz w:val="20"/>
                <w:szCs w:val="20"/>
                <w:lang w:val="en-GB"/>
              </w:rPr>
            </w:pPr>
            <w:r w:rsidRPr="00D54862">
              <w:rPr>
                <w:rFonts w:ascii="Calibri" w:hAnsi="Calibri" w:cs="Calibri"/>
                <w:sz w:val="20"/>
                <w:szCs w:val="20"/>
                <w:lang w:val="en-GB"/>
              </w:rPr>
              <w:t>Target: not reached</w:t>
            </w:r>
          </w:p>
          <w:p w14:paraId="0A567B9C" w14:textId="77777777" w:rsidR="00561A1B" w:rsidRPr="00D54862" w:rsidRDefault="00561A1B" w:rsidP="00561A1B">
            <w:pPr>
              <w:spacing w:line="276" w:lineRule="auto"/>
              <w:jc w:val="both"/>
              <w:rPr>
                <w:rFonts w:ascii="Calibri" w:hAnsi="Calibri" w:cs="Calibri"/>
                <w:sz w:val="20"/>
                <w:szCs w:val="20"/>
                <w:lang w:val="en-GB"/>
              </w:rPr>
            </w:pPr>
            <w:r w:rsidRPr="00D54862">
              <w:rPr>
                <w:rFonts w:ascii="Calibri" w:hAnsi="Calibri" w:cs="Calibri"/>
                <w:sz w:val="20"/>
                <w:szCs w:val="20"/>
                <w:lang w:val="en-GB"/>
              </w:rPr>
              <w:t>Measures:</w:t>
            </w:r>
          </w:p>
          <w:p w14:paraId="7E21CD85" w14:textId="5FDB1545" w:rsidR="00B86F2F" w:rsidRPr="00D54862" w:rsidRDefault="00561A1B" w:rsidP="00561A1B">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hard &amp; costly</w:t>
            </w:r>
            <w:r>
              <w:rPr>
                <w:rFonts w:ascii="Calibri" w:hAnsi="Calibri" w:cs="Calibri"/>
                <w:sz w:val="20"/>
                <w:szCs w:val="20"/>
                <w:lang w:val="en-GB"/>
              </w:rPr>
              <w:t xml:space="preserve">, </w:t>
            </w:r>
            <w:r w:rsidRPr="00561A1B">
              <w:rPr>
                <w:rFonts w:ascii="Calibri" w:hAnsi="Calibri" w:cs="Calibri"/>
                <w:sz w:val="20"/>
                <w:szCs w:val="20"/>
                <w:highlight w:val="yellow"/>
                <w:lang w:val="en-GB"/>
              </w:rPr>
              <w:t>don’t care</w:t>
            </w:r>
          </w:p>
        </w:tc>
      </w:tr>
      <w:tr w:rsidR="00B86F2F" w:rsidRPr="00D54862" w14:paraId="346B70AC" w14:textId="71D6609F" w:rsidTr="00D54862">
        <w:tc>
          <w:tcPr>
            <w:tcW w:w="1696" w:type="dxa"/>
          </w:tcPr>
          <w:p w14:paraId="660650C8"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Right</w:t>
            </w:r>
            <w:r w:rsidR="001D35C3" w:rsidRPr="00D54862">
              <w:rPr>
                <w:rFonts w:ascii="Calibri" w:hAnsi="Calibri" w:cs="Calibri"/>
                <w:b/>
                <w:bCs/>
                <w:sz w:val="20"/>
                <w:szCs w:val="20"/>
                <w:lang w:val="en-GB"/>
              </w:rPr>
              <w:t>-</w:t>
            </w:r>
            <w:proofErr w:type="spellStart"/>
            <w:r w:rsidR="001D35C3" w:rsidRPr="00D54862">
              <w:rPr>
                <w:rFonts w:ascii="Calibri" w:hAnsi="Calibri" w:cs="Calibri"/>
                <w:b/>
                <w:bCs/>
                <w:sz w:val="20"/>
                <w:szCs w:val="20"/>
                <w:lang w:val="en-GB"/>
              </w:rPr>
              <w:t>bown</w:t>
            </w:r>
            <w:proofErr w:type="spellEnd"/>
          </w:p>
          <w:p w14:paraId="637EC3C9"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income</w:t>
            </w:r>
          </w:p>
          <w:p w14:paraId="06345620" w14:textId="212352A3" w:rsidR="00B86F2F" w:rsidRPr="00D54862" w:rsidRDefault="00B86F2F" w:rsidP="00B86F2F">
            <w:pPr>
              <w:spacing w:line="276" w:lineRule="auto"/>
              <w:jc w:val="both"/>
              <w:rPr>
                <w:rFonts w:ascii="Calibri" w:hAnsi="Calibri" w:cs="Calibri"/>
                <w:b/>
                <w:bCs/>
                <w:strike/>
                <w:sz w:val="20"/>
                <w:szCs w:val="20"/>
                <w:lang w:val="en-GB"/>
              </w:rPr>
            </w:pPr>
            <w:r w:rsidRPr="00D54862">
              <w:rPr>
                <w:rFonts w:ascii="Calibri" w:hAnsi="Calibri" w:cs="Calibri"/>
                <w:b/>
                <w:bCs/>
                <w:sz w:val="20"/>
                <w:szCs w:val="20"/>
                <w:lang w:val="en-GB"/>
              </w:rPr>
              <w:t>high emissions</w:t>
            </w:r>
          </w:p>
        </w:tc>
        <w:tc>
          <w:tcPr>
            <w:tcW w:w="3828" w:type="dxa"/>
          </w:tcPr>
          <w:p w14:paraId="549A23C3" w14:textId="29EF1B4F" w:rsidR="00D54862"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Target: reached</w:t>
            </w:r>
          </w:p>
          <w:p w14:paraId="385ACFF9" w14:textId="190C38B8" w:rsidR="00D54862"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Measures: financial</w:t>
            </w:r>
          </w:p>
          <w:p w14:paraId="731EE920" w14:textId="49BCE336" w:rsidR="00B86F2F" w:rsidRPr="00D54862" w:rsidRDefault="00D54862"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easy &amp; not costly</w:t>
            </w:r>
          </w:p>
        </w:tc>
        <w:tc>
          <w:tcPr>
            <w:tcW w:w="1263" w:type="dxa"/>
          </w:tcPr>
          <w:p w14:paraId="20D8B383" w14:textId="55202120" w:rsidR="00B86F2F" w:rsidRPr="00D54862" w:rsidRDefault="001D35C3" w:rsidP="00B86F2F">
            <w:pPr>
              <w:spacing w:line="276" w:lineRule="auto"/>
              <w:jc w:val="both"/>
              <w:rPr>
                <w:rFonts w:ascii="Calibri" w:hAnsi="Calibri" w:cs="Calibri"/>
                <w:strike/>
                <w:sz w:val="20"/>
                <w:szCs w:val="20"/>
                <w:lang w:val="en-GB"/>
              </w:rPr>
            </w:pPr>
            <w:r w:rsidRPr="00D54862">
              <w:rPr>
                <w:rFonts w:ascii="Calibri" w:hAnsi="Calibri" w:cs="Calibri"/>
                <w:sz w:val="20"/>
                <w:szCs w:val="20"/>
                <w:lang w:val="en-GB"/>
              </w:rPr>
              <w:t>don’t care</w:t>
            </w:r>
          </w:p>
        </w:tc>
        <w:tc>
          <w:tcPr>
            <w:tcW w:w="2229" w:type="dxa"/>
          </w:tcPr>
          <w:p w14:paraId="5C6BA5F7" w14:textId="5474BB75" w:rsidR="00561A1B" w:rsidRPr="00D54862" w:rsidRDefault="00561A1B" w:rsidP="00561A1B">
            <w:pPr>
              <w:spacing w:line="276" w:lineRule="auto"/>
              <w:jc w:val="both"/>
              <w:rPr>
                <w:rFonts w:ascii="Calibri" w:hAnsi="Calibri" w:cs="Calibri"/>
                <w:sz w:val="20"/>
                <w:szCs w:val="20"/>
                <w:lang w:val="en-GB"/>
              </w:rPr>
            </w:pPr>
            <w:r w:rsidRPr="00D54862">
              <w:rPr>
                <w:rFonts w:ascii="Calibri" w:hAnsi="Calibri" w:cs="Calibri"/>
                <w:sz w:val="20"/>
                <w:szCs w:val="20"/>
                <w:lang w:val="en-GB"/>
              </w:rPr>
              <w:t xml:space="preserve">Target: </w:t>
            </w:r>
            <w:r w:rsidRPr="00F25441">
              <w:rPr>
                <w:rFonts w:ascii="Calibri" w:hAnsi="Calibri" w:cs="Calibri"/>
                <w:sz w:val="20"/>
                <w:szCs w:val="20"/>
                <w:highlight w:val="yellow"/>
                <w:lang w:val="en-GB"/>
              </w:rPr>
              <w:t>not reached</w:t>
            </w:r>
          </w:p>
          <w:p w14:paraId="08488F23" w14:textId="77777777" w:rsidR="00561A1B" w:rsidRDefault="00561A1B" w:rsidP="00561A1B">
            <w:pPr>
              <w:spacing w:line="276" w:lineRule="auto"/>
              <w:jc w:val="both"/>
              <w:rPr>
                <w:rFonts w:ascii="Calibri" w:hAnsi="Calibri" w:cs="Calibri"/>
                <w:sz w:val="20"/>
                <w:szCs w:val="20"/>
                <w:lang w:val="en-GB"/>
              </w:rPr>
            </w:pPr>
            <w:r w:rsidRPr="00D54862">
              <w:rPr>
                <w:rFonts w:ascii="Calibri" w:hAnsi="Calibri" w:cs="Calibri"/>
                <w:sz w:val="20"/>
                <w:szCs w:val="20"/>
                <w:lang w:val="en-GB"/>
              </w:rPr>
              <w:t xml:space="preserve">Measures: </w:t>
            </w:r>
          </w:p>
          <w:p w14:paraId="4845B6F6" w14:textId="24251F8A" w:rsidR="00B86F2F" w:rsidRPr="00D54862" w:rsidRDefault="00561A1B" w:rsidP="00561A1B">
            <w:pPr>
              <w:spacing w:line="276" w:lineRule="auto"/>
              <w:jc w:val="both"/>
              <w:rPr>
                <w:rFonts w:ascii="Calibri" w:hAnsi="Calibri" w:cs="Calibri"/>
                <w:sz w:val="20"/>
                <w:szCs w:val="20"/>
                <w:lang w:val="en-GB"/>
              </w:rPr>
            </w:pPr>
            <w:r w:rsidRPr="00D54862">
              <w:rPr>
                <w:rFonts w:ascii="Calibri" w:hAnsi="Calibri" w:cs="Calibri"/>
                <w:sz w:val="20"/>
                <w:szCs w:val="20"/>
                <w:lang w:val="en-GB"/>
              </w:rPr>
              <w:t xml:space="preserve">Perceptions: </w:t>
            </w:r>
            <w:r w:rsidR="00F25441">
              <w:rPr>
                <w:rFonts w:ascii="Calibri" w:hAnsi="Calibri" w:cs="Calibri"/>
                <w:sz w:val="20"/>
                <w:szCs w:val="20"/>
                <w:lang w:val="en-GB"/>
              </w:rPr>
              <w:t>easy &amp; not costly</w:t>
            </w:r>
            <w:r>
              <w:rPr>
                <w:rFonts w:ascii="Calibri" w:hAnsi="Calibri" w:cs="Calibri"/>
                <w:sz w:val="20"/>
                <w:szCs w:val="20"/>
                <w:lang w:val="en-GB"/>
              </w:rPr>
              <w:t xml:space="preserve">, </w:t>
            </w:r>
            <w:r w:rsidRPr="00561A1B">
              <w:rPr>
                <w:rFonts w:ascii="Calibri" w:hAnsi="Calibri" w:cs="Calibri"/>
                <w:sz w:val="20"/>
                <w:szCs w:val="20"/>
                <w:highlight w:val="yellow"/>
                <w:lang w:val="en-GB"/>
              </w:rPr>
              <w:t>don’t care</w:t>
            </w:r>
          </w:p>
        </w:tc>
      </w:tr>
      <w:tr w:rsidR="00B86F2F" w:rsidRPr="00D54862" w14:paraId="753077B1" w14:textId="3588D74E" w:rsidTr="00D54862">
        <w:tc>
          <w:tcPr>
            <w:tcW w:w="1696" w:type="dxa"/>
            <w:shd w:val="clear" w:color="auto" w:fill="E7E6E6" w:themeFill="background2"/>
          </w:tcPr>
          <w:p w14:paraId="18E3BE0A" w14:textId="3D819E98" w:rsidR="00D54862" w:rsidRP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Right</w:t>
            </w:r>
            <w:r w:rsidR="00D54862">
              <w:rPr>
                <w:rFonts w:ascii="Calibri" w:hAnsi="Calibri" w:cs="Calibri"/>
                <w:b/>
                <w:bCs/>
                <w:sz w:val="20"/>
                <w:szCs w:val="20"/>
                <w:lang w:val="en-GB"/>
              </w:rPr>
              <w:t>-brown</w:t>
            </w:r>
          </w:p>
          <w:p w14:paraId="1F2F0212" w14:textId="77777777" w:rsidR="00D54862" w:rsidRP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income</w:t>
            </w:r>
          </w:p>
          <w:p w14:paraId="18CE4649" w14:textId="30AE1333" w:rsidR="00B86F2F" w:rsidRP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emissions</w:t>
            </w:r>
          </w:p>
        </w:tc>
        <w:tc>
          <w:tcPr>
            <w:tcW w:w="3828" w:type="dxa"/>
            <w:shd w:val="clear" w:color="auto" w:fill="E7E6E6" w:themeFill="background2"/>
          </w:tcPr>
          <w:p w14:paraId="21DB5DA8" w14:textId="2B420AC6"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1263" w:type="dxa"/>
            <w:shd w:val="clear" w:color="auto" w:fill="E7E6E6" w:themeFill="background2"/>
          </w:tcPr>
          <w:p w14:paraId="3C6B2328" w14:textId="03E27627"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2229" w:type="dxa"/>
            <w:shd w:val="clear" w:color="auto" w:fill="E7E6E6" w:themeFill="background2"/>
          </w:tcPr>
          <w:p w14:paraId="5DB8A04E" w14:textId="37C492EB"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r>
    </w:tbl>
    <w:p w14:paraId="50F2F1FC" w14:textId="3746BDDA" w:rsidR="00B226D6" w:rsidRPr="001D35C3" w:rsidRDefault="00B226D6" w:rsidP="00E02BFE">
      <w:pPr>
        <w:spacing w:line="276" w:lineRule="auto"/>
        <w:jc w:val="both"/>
        <w:rPr>
          <w:rFonts w:ascii="Calibri" w:hAnsi="Calibri" w:cs="Calibri"/>
          <w:strike/>
          <w:lang w:val="en-GB"/>
        </w:rPr>
      </w:pPr>
    </w:p>
    <w:p w14:paraId="5F887F84" w14:textId="18FCC1E9" w:rsidR="00E02BFE" w:rsidRPr="00E02BFE" w:rsidRDefault="00E02BFE" w:rsidP="00E02BFE">
      <w:pPr>
        <w:spacing w:line="276" w:lineRule="auto"/>
        <w:jc w:val="both"/>
        <w:rPr>
          <w:rFonts w:ascii="Calibri" w:hAnsi="Calibri" w:cs="Calibri"/>
          <w:lang w:val="en-GB"/>
        </w:rPr>
      </w:pPr>
      <w:r w:rsidRPr="001D35C3">
        <w:rPr>
          <w:rFonts w:ascii="Calibri" w:hAnsi="Calibri" w:cs="Calibri"/>
          <w:lang w:val="en-GB"/>
        </w:rPr>
        <w:t xml:space="preserve">Here, </w:t>
      </w:r>
      <w:r w:rsidR="00D6195D" w:rsidRPr="001D35C3">
        <w:rPr>
          <w:rFonts w:ascii="Calibri" w:hAnsi="Calibri" w:cs="Calibri"/>
          <w:lang w:val="en-GB"/>
        </w:rPr>
        <w:t xml:space="preserve">the difficulty is that </w:t>
      </w:r>
      <w:r w:rsidRPr="001D35C3">
        <w:rPr>
          <w:rFonts w:ascii="Calibri" w:hAnsi="Calibri" w:cs="Calibri"/>
          <w:lang w:val="en-GB"/>
        </w:rPr>
        <w:t xml:space="preserve">unfortunately we don’t really have any kind of items that tap into these mechanisms (distributive preferences, </w:t>
      </w:r>
      <w:r w:rsidR="00351306" w:rsidRPr="001D35C3">
        <w:rPr>
          <w:rFonts w:ascii="Calibri" w:hAnsi="Calibri" w:cs="Calibri"/>
          <w:lang w:val="en-GB"/>
        </w:rPr>
        <w:t>fairness perceptions,</w:t>
      </w:r>
      <w:r w:rsidRPr="001D35C3">
        <w:rPr>
          <w:rFonts w:ascii="Calibri" w:hAnsi="Calibri" w:cs="Calibri"/>
          <w:lang w:val="en-GB"/>
        </w:rPr>
        <w:t xml:space="preserve"> etc.). We’d </w:t>
      </w:r>
      <w:r w:rsidR="00351306" w:rsidRPr="001D35C3">
        <w:rPr>
          <w:rFonts w:ascii="Calibri" w:hAnsi="Calibri" w:cs="Calibri"/>
          <w:lang w:val="en-GB"/>
        </w:rPr>
        <w:t xml:space="preserve">need to </w:t>
      </w:r>
      <w:r w:rsidRPr="001D35C3">
        <w:rPr>
          <w:rFonts w:ascii="Calibri" w:hAnsi="Calibri" w:cs="Calibri"/>
          <w:lang w:val="en-GB"/>
        </w:rPr>
        <w:t xml:space="preserve">largely derive these interpretations from their </w:t>
      </w:r>
      <w:r w:rsidR="00C8288A" w:rsidRPr="001D35C3">
        <w:rPr>
          <w:rFonts w:ascii="Calibri" w:hAnsi="Calibri" w:cs="Calibri"/>
          <w:lang w:val="en-GB"/>
        </w:rPr>
        <w:t>behaviours</w:t>
      </w:r>
      <w:r w:rsidRPr="001D35C3">
        <w:rPr>
          <w:rFonts w:ascii="Calibri" w:hAnsi="Calibri" w:cs="Calibri"/>
          <w:lang w:val="en-GB"/>
        </w:rPr>
        <w:t xml:space="preserve"> </w:t>
      </w:r>
      <w:r w:rsidR="00253454" w:rsidRPr="001D35C3">
        <w:rPr>
          <w:rFonts w:ascii="Calibri" w:hAnsi="Calibri" w:cs="Calibri"/>
          <w:lang w:val="en-GB"/>
        </w:rPr>
        <w:t xml:space="preserve">and interactions with general ideological </w:t>
      </w:r>
      <w:r w:rsidR="00253454" w:rsidRPr="001D35C3">
        <w:rPr>
          <w:rFonts w:ascii="Calibri" w:hAnsi="Calibri" w:cs="Calibri"/>
          <w:lang w:val="en-GB"/>
        </w:rPr>
        <w:lastRenderedPageBreak/>
        <w:t>dispositions</w:t>
      </w:r>
      <w:r w:rsidR="00D6195D" w:rsidRPr="001D35C3">
        <w:rPr>
          <w:rFonts w:ascii="Calibri" w:hAnsi="Calibri" w:cs="Calibri"/>
          <w:lang w:val="en-GB"/>
        </w:rPr>
        <w:t xml:space="preserve">, </w:t>
      </w:r>
      <w:r w:rsidR="00351306" w:rsidRPr="001D35C3">
        <w:rPr>
          <w:rFonts w:ascii="Calibri" w:hAnsi="Calibri" w:cs="Calibri"/>
          <w:lang w:val="en-GB"/>
        </w:rPr>
        <w:t xml:space="preserve">but </w:t>
      </w:r>
      <w:r w:rsidR="00D6195D" w:rsidRPr="001D35C3">
        <w:rPr>
          <w:rFonts w:ascii="Calibri" w:hAnsi="Calibri" w:cs="Calibri"/>
          <w:lang w:val="en-GB"/>
        </w:rPr>
        <w:t xml:space="preserve">the expectations regarding the PE </w:t>
      </w:r>
      <w:r w:rsidR="00351306" w:rsidRPr="001D35C3">
        <w:rPr>
          <w:rFonts w:ascii="Calibri" w:hAnsi="Calibri" w:cs="Calibri"/>
          <w:lang w:val="en-GB"/>
        </w:rPr>
        <w:t>a</w:t>
      </w:r>
      <w:r w:rsidR="00613882" w:rsidRPr="001D35C3">
        <w:rPr>
          <w:rFonts w:ascii="Calibri" w:hAnsi="Calibri" w:cs="Calibri"/>
          <w:lang w:val="en-GB"/>
        </w:rPr>
        <w:t>re</w:t>
      </w:r>
      <w:r w:rsidR="00351306" w:rsidRPr="001D35C3">
        <w:rPr>
          <w:rFonts w:ascii="Calibri" w:hAnsi="Calibri" w:cs="Calibri"/>
          <w:lang w:val="en-GB"/>
        </w:rPr>
        <w:t xml:space="preserve"> for a lot of subgroups</w:t>
      </w:r>
      <w:r w:rsidR="00613882" w:rsidRPr="001D35C3">
        <w:rPr>
          <w:rFonts w:ascii="Calibri" w:hAnsi="Calibri" w:cs="Calibri"/>
          <w:lang w:val="en-GB"/>
        </w:rPr>
        <w:t xml:space="preserve"> the</w:t>
      </w:r>
      <w:r w:rsidR="00D6195D" w:rsidRPr="001D35C3">
        <w:rPr>
          <w:rFonts w:ascii="Calibri" w:hAnsi="Calibri" w:cs="Calibri"/>
          <w:lang w:val="en-GB"/>
        </w:rPr>
        <w:t xml:space="preserve"> same for </w:t>
      </w:r>
      <w:r w:rsidR="00253454" w:rsidRPr="001D35C3">
        <w:rPr>
          <w:rFonts w:ascii="Calibri" w:hAnsi="Calibri" w:cs="Calibri"/>
          <w:lang w:val="en-GB"/>
        </w:rPr>
        <w:t xml:space="preserve">the </w:t>
      </w:r>
      <w:r w:rsidR="00D6195D" w:rsidRPr="001D35C3">
        <w:rPr>
          <w:rFonts w:ascii="Calibri" w:hAnsi="Calibri" w:cs="Calibri"/>
          <w:lang w:val="en-GB"/>
        </w:rPr>
        <w:t>different theoretical explanations</w:t>
      </w:r>
      <w:r w:rsidR="00253454" w:rsidRPr="001D35C3">
        <w:rPr>
          <w:rFonts w:ascii="Calibri" w:hAnsi="Calibri" w:cs="Calibri"/>
          <w:lang w:val="en-GB"/>
        </w:rPr>
        <w:t xml:space="preserve"> put forward </w:t>
      </w:r>
      <w:r w:rsidR="0048552A">
        <w:rPr>
          <w:rFonts w:ascii="Calibri" w:hAnsi="Calibri" w:cs="Calibri"/>
          <w:lang w:val="en-GB"/>
        </w:rPr>
        <w:t>above.</w:t>
      </w:r>
    </w:p>
    <w:p w14:paraId="6FD4A10A" w14:textId="77777777" w:rsidR="003F1DBA" w:rsidRDefault="003F1DBA" w:rsidP="003F1DBA">
      <w:pPr>
        <w:spacing w:line="276" w:lineRule="auto"/>
        <w:jc w:val="both"/>
        <w:rPr>
          <w:rFonts w:ascii="Calibri" w:hAnsi="Calibri" w:cs="Calibri"/>
          <w:lang w:val="en-GB"/>
        </w:rPr>
      </w:pPr>
    </w:p>
    <w:p w14:paraId="794EE6F1" w14:textId="74E9CC8D" w:rsidR="00237A31" w:rsidRPr="00D866A3" w:rsidRDefault="00237A31" w:rsidP="00237A31">
      <w:pPr>
        <w:rPr>
          <w:rFonts w:ascii="Calibri" w:hAnsi="Calibri" w:cs="Calibri"/>
          <w:b/>
          <w:bCs/>
          <w:highlight w:val="yellow"/>
          <w:u w:val="single"/>
          <w:lang w:val="en-GB"/>
        </w:rPr>
      </w:pPr>
      <w:r w:rsidRPr="00D866A3">
        <w:rPr>
          <w:rFonts w:ascii="Calibri" w:hAnsi="Calibri" w:cs="Calibri"/>
          <w:b/>
          <w:bCs/>
          <w:highlight w:val="yellow"/>
          <w:u w:val="single"/>
          <w:lang w:val="en-GB"/>
        </w:rPr>
        <w:t>Relevance / Implications of findings (1</w:t>
      </w:r>
      <w:r w:rsidR="00DD3472">
        <w:rPr>
          <w:rFonts w:ascii="Calibri" w:hAnsi="Calibri" w:cs="Calibri"/>
          <w:b/>
          <w:bCs/>
          <w:highlight w:val="yellow"/>
          <w:u w:val="single"/>
          <w:lang w:val="en-GB"/>
        </w:rPr>
        <w:t>5</w:t>
      </w:r>
      <w:r w:rsidRPr="00D866A3">
        <w:rPr>
          <w:rFonts w:ascii="Calibri" w:hAnsi="Calibri" w:cs="Calibri"/>
          <w:b/>
          <w:bCs/>
          <w:highlight w:val="yellow"/>
          <w:u w:val="single"/>
          <w:lang w:val="en-GB"/>
        </w:rPr>
        <w:t>0)</w:t>
      </w:r>
    </w:p>
    <w:p w14:paraId="5A1BD889" w14:textId="77777777" w:rsidR="00237A31" w:rsidRPr="00C8288A" w:rsidRDefault="00237A31" w:rsidP="003F1DBA">
      <w:pPr>
        <w:spacing w:line="276" w:lineRule="auto"/>
        <w:jc w:val="both"/>
        <w:rPr>
          <w:rFonts w:ascii="Calibri" w:hAnsi="Calibri" w:cs="Calibri"/>
          <w:highlight w:val="yellow"/>
          <w:lang w:val="en-GB"/>
        </w:rPr>
      </w:pPr>
    </w:p>
    <w:p w14:paraId="0F562503" w14:textId="35B67E00" w:rsidR="00D22866" w:rsidRPr="00D506E9" w:rsidRDefault="00BD4A9C" w:rsidP="00070F6D">
      <w:pPr>
        <w:spacing w:line="276" w:lineRule="auto"/>
        <w:jc w:val="both"/>
        <w:rPr>
          <w:rFonts w:ascii="Calibri" w:hAnsi="Calibri" w:cs="Calibri"/>
          <w:b/>
          <w:bCs/>
          <w:highlight w:val="yellow"/>
          <w:lang w:val="en-GB"/>
        </w:rPr>
      </w:pPr>
      <w:r w:rsidRPr="00D506E9">
        <w:rPr>
          <w:rFonts w:ascii="Calibri" w:hAnsi="Calibri" w:cs="Calibri"/>
          <w:b/>
          <w:bCs/>
          <w:highlight w:val="yellow"/>
          <w:lang w:val="en-GB"/>
        </w:rPr>
        <w:t>And</w:t>
      </w:r>
      <w:r w:rsidR="003F1DBA" w:rsidRPr="00D506E9">
        <w:rPr>
          <w:rFonts w:ascii="Calibri" w:hAnsi="Calibri" w:cs="Calibri"/>
          <w:b/>
          <w:bCs/>
          <w:highlight w:val="yellow"/>
          <w:lang w:val="en-GB"/>
        </w:rPr>
        <w:t xml:space="preserve"> what </w:t>
      </w:r>
      <w:r w:rsidRPr="00D506E9">
        <w:rPr>
          <w:rFonts w:ascii="Calibri" w:hAnsi="Calibri" w:cs="Calibri"/>
          <w:b/>
          <w:bCs/>
          <w:highlight w:val="yellow"/>
          <w:lang w:val="en-GB"/>
        </w:rPr>
        <w:t xml:space="preserve">can </w:t>
      </w:r>
      <w:r w:rsidR="003F1DBA" w:rsidRPr="00D506E9">
        <w:rPr>
          <w:rFonts w:ascii="Calibri" w:hAnsi="Calibri" w:cs="Calibri"/>
          <w:b/>
          <w:bCs/>
          <w:highlight w:val="yellow"/>
          <w:lang w:val="en-GB"/>
        </w:rPr>
        <w:t xml:space="preserve">this tell us about </w:t>
      </w:r>
      <w:r w:rsidR="00252006" w:rsidRPr="00D506E9">
        <w:rPr>
          <w:rFonts w:ascii="Calibri" w:hAnsi="Calibri" w:cs="Calibri"/>
          <w:b/>
          <w:bCs/>
          <w:highlight w:val="yellow"/>
          <w:lang w:val="en-GB"/>
        </w:rPr>
        <w:t xml:space="preserve">theory / </w:t>
      </w:r>
      <w:r w:rsidR="003F1DBA" w:rsidRPr="00D506E9">
        <w:rPr>
          <w:rFonts w:ascii="Calibri" w:hAnsi="Calibri" w:cs="Calibri"/>
          <w:b/>
          <w:bCs/>
          <w:highlight w:val="yellow"/>
          <w:lang w:val="en-GB"/>
        </w:rPr>
        <w:t>the real world</w:t>
      </w:r>
      <w:r w:rsidR="00252006" w:rsidRPr="00D506E9">
        <w:rPr>
          <w:rFonts w:ascii="Calibri" w:hAnsi="Calibri" w:cs="Calibri"/>
          <w:b/>
          <w:bCs/>
          <w:highlight w:val="yellow"/>
          <w:lang w:val="en-GB"/>
        </w:rPr>
        <w:t xml:space="preserve"> / what is the contribution</w:t>
      </w:r>
      <w:r w:rsidR="00441205" w:rsidRPr="00D506E9">
        <w:rPr>
          <w:rFonts w:ascii="Calibri" w:hAnsi="Calibri" w:cs="Calibri"/>
          <w:b/>
          <w:bCs/>
          <w:highlight w:val="yellow"/>
          <w:lang w:val="en-GB"/>
        </w:rPr>
        <w:t xml:space="preserve"> (at least 3 points)</w:t>
      </w:r>
      <w:r w:rsidR="003F1DBA" w:rsidRPr="00D506E9">
        <w:rPr>
          <w:rFonts w:ascii="Calibri" w:hAnsi="Calibri" w:cs="Calibri"/>
          <w:b/>
          <w:bCs/>
          <w:highlight w:val="yellow"/>
          <w:lang w:val="en-GB"/>
        </w:rPr>
        <w:t>?</w:t>
      </w:r>
    </w:p>
    <w:p w14:paraId="104099E1" w14:textId="77777777" w:rsidR="00441205" w:rsidRPr="00D506E9" w:rsidRDefault="00441205" w:rsidP="00070F6D">
      <w:pPr>
        <w:spacing w:line="276" w:lineRule="auto"/>
        <w:jc w:val="both"/>
        <w:rPr>
          <w:rFonts w:ascii="Calibri" w:hAnsi="Calibri" w:cs="Calibri"/>
          <w:highlight w:val="yellow"/>
          <w:lang w:val="en-GB"/>
        </w:rPr>
      </w:pPr>
    </w:p>
    <w:p w14:paraId="07693870" w14:textId="4E7D4207" w:rsidR="00070F6D" w:rsidRPr="00D506E9" w:rsidRDefault="00070F6D" w:rsidP="00070F6D">
      <w:pPr>
        <w:pStyle w:val="ListParagraph"/>
        <w:numPr>
          <w:ilvl w:val="0"/>
          <w:numId w:val="19"/>
        </w:numPr>
        <w:spacing w:line="276" w:lineRule="auto"/>
        <w:jc w:val="both"/>
        <w:rPr>
          <w:rFonts w:ascii="Calibri" w:hAnsi="Calibri" w:cs="Calibri"/>
          <w:highlight w:val="yellow"/>
          <w:lang w:val="en-GB"/>
        </w:rPr>
      </w:pPr>
      <w:r w:rsidRPr="00D506E9">
        <w:rPr>
          <w:rFonts w:ascii="Calibri" w:hAnsi="Calibri" w:cs="Calibri"/>
          <w:highlight w:val="yellow"/>
          <w:lang w:val="en-GB"/>
        </w:rPr>
        <w:t>Exploratory</w:t>
      </w:r>
    </w:p>
    <w:p w14:paraId="373B7808" w14:textId="6DA7F738" w:rsidR="007766BD" w:rsidRPr="00D506E9" w:rsidRDefault="007766BD" w:rsidP="007766BD">
      <w:pPr>
        <w:pStyle w:val="ListParagraph"/>
        <w:numPr>
          <w:ilvl w:val="1"/>
          <w:numId w:val="19"/>
        </w:numPr>
        <w:spacing w:line="276" w:lineRule="auto"/>
        <w:jc w:val="both"/>
        <w:rPr>
          <w:rFonts w:ascii="Calibri" w:hAnsi="Calibri" w:cs="Calibri"/>
          <w:highlight w:val="yellow"/>
          <w:lang w:val="en-GB"/>
        </w:rPr>
      </w:pPr>
      <w:r w:rsidRPr="00D506E9">
        <w:rPr>
          <w:rFonts w:ascii="Calibri" w:hAnsi="Calibri" w:cs="Calibri"/>
          <w:highlight w:val="yellow"/>
          <w:lang w:val="en-GB"/>
        </w:rPr>
        <w:t>Allows for ‘surprising’ findings</w:t>
      </w:r>
      <w:r w:rsidR="005A2935" w:rsidRPr="00D506E9">
        <w:rPr>
          <w:rFonts w:ascii="Calibri" w:hAnsi="Calibri" w:cs="Calibri"/>
          <w:highlight w:val="yellow"/>
          <w:lang w:val="en-GB"/>
        </w:rPr>
        <w:t xml:space="preserve"> outside of general </w:t>
      </w:r>
      <w:proofErr w:type="spellStart"/>
      <w:r w:rsidR="005A2935" w:rsidRPr="00D506E9">
        <w:rPr>
          <w:rFonts w:ascii="Calibri" w:hAnsi="Calibri" w:cs="Calibri"/>
          <w:highlight w:val="yellow"/>
          <w:lang w:val="en-GB"/>
        </w:rPr>
        <w:t>behavioral</w:t>
      </w:r>
      <w:proofErr w:type="spellEnd"/>
      <w:r w:rsidR="005A2935" w:rsidRPr="00D506E9">
        <w:rPr>
          <w:rFonts w:ascii="Calibri" w:hAnsi="Calibri" w:cs="Calibri"/>
          <w:highlight w:val="yellow"/>
          <w:lang w:val="en-GB"/>
        </w:rPr>
        <w:t xml:space="preserve"> framework</w:t>
      </w:r>
    </w:p>
    <w:p w14:paraId="450881D9" w14:textId="7DB5BF62" w:rsidR="00070F6D" w:rsidRPr="00D506E9" w:rsidRDefault="005A2935" w:rsidP="003F1DBA">
      <w:pPr>
        <w:pStyle w:val="ListParagraph"/>
        <w:numPr>
          <w:ilvl w:val="1"/>
          <w:numId w:val="19"/>
        </w:numPr>
        <w:spacing w:line="276" w:lineRule="auto"/>
        <w:jc w:val="both"/>
        <w:rPr>
          <w:rFonts w:ascii="Calibri" w:hAnsi="Calibri" w:cs="Calibri"/>
          <w:b/>
          <w:bCs/>
          <w:highlight w:val="yellow"/>
          <w:lang w:val="en-GB"/>
        </w:rPr>
      </w:pPr>
      <w:r w:rsidRPr="00D506E9">
        <w:rPr>
          <w:rFonts w:ascii="Calibri" w:hAnsi="Calibri" w:cs="Calibri"/>
          <w:highlight w:val="yellow"/>
          <w:lang w:val="en-GB"/>
        </w:rPr>
        <w:t>“</w:t>
      </w:r>
      <w:r w:rsidR="00070F6D" w:rsidRPr="00D506E9">
        <w:rPr>
          <w:rFonts w:ascii="Calibri" w:hAnsi="Calibri" w:cs="Calibri"/>
          <w:highlight w:val="yellow"/>
          <w:lang w:val="en-GB"/>
        </w:rPr>
        <w:t>First of all, this study can serve as an exploratory tool to identify how people would behave in a world where personal emission reductions become a necessity</w:t>
      </w:r>
      <w:r w:rsidR="00441205" w:rsidRPr="00D506E9">
        <w:rPr>
          <w:rFonts w:ascii="Calibri" w:hAnsi="Calibri" w:cs="Calibri"/>
          <w:highlight w:val="yellow"/>
          <w:lang w:val="en-GB"/>
        </w:rPr>
        <w:t xml:space="preserve"> (reiterate argument about changes that will come)</w:t>
      </w:r>
      <w:r w:rsidR="00070F6D" w:rsidRPr="00D506E9">
        <w:rPr>
          <w:rFonts w:ascii="Calibri" w:hAnsi="Calibri" w:cs="Calibri"/>
          <w:highlight w:val="yellow"/>
          <w:lang w:val="en-GB"/>
        </w:rPr>
        <w:t>.</w:t>
      </w:r>
      <w:r w:rsidRPr="00D506E9">
        <w:rPr>
          <w:rFonts w:ascii="Calibri" w:hAnsi="Calibri" w:cs="Calibri"/>
          <w:highlight w:val="yellow"/>
          <w:lang w:val="en-GB"/>
        </w:rPr>
        <w:t>”</w:t>
      </w:r>
    </w:p>
    <w:p w14:paraId="77204BCE" w14:textId="77777777" w:rsidR="00441205" w:rsidRPr="00D506E9" w:rsidRDefault="00441205" w:rsidP="00441205">
      <w:pPr>
        <w:pStyle w:val="ListParagraph"/>
        <w:spacing w:line="276" w:lineRule="auto"/>
        <w:ind w:left="1440"/>
        <w:jc w:val="both"/>
        <w:rPr>
          <w:rFonts w:ascii="Calibri" w:hAnsi="Calibri" w:cs="Calibri"/>
          <w:b/>
          <w:bCs/>
          <w:highlight w:val="yellow"/>
          <w:lang w:val="en-GB"/>
        </w:rPr>
      </w:pPr>
    </w:p>
    <w:p w14:paraId="527E31EC" w14:textId="407C1DF8" w:rsidR="00070F6D" w:rsidRPr="00D506E9" w:rsidRDefault="00252006" w:rsidP="00252006">
      <w:pPr>
        <w:pStyle w:val="ListParagraph"/>
        <w:numPr>
          <w:ilvl w:val="0"/>
          <w:numId w:val="19"/>
        </w:numPr>
        <w:spacing w:line="276" w:lineRule="auto"/>
        <w:jc w:val="both"/>
        <w:rPr>
          <w:rFonts w:ascii="Calibri" w:hAnsi="Calibri" w:cs="Calibri"/>
          <w:highlight w:val="yellow"/>
          <w:lang w:val="en-GB"/>
        </w:rPr>
      </w:pPr>
      <w:r w:rsidRPr="00D506E9">
        <w:rPr>
          <w:rFonts w:ascii="Calibri" w:hAnsi="Calibri" w:cs="Calibri"/>
          <w:highlight w:val="yellow"/>
          <w:lang w:val="en-GB"/>
        </w:rPr>
        <w:t>Theory (</w:t>
      </w:r>
      <w:r w:rsidR="00221DFE" w:rsidRPr="00D506E9">
        <w:rPr>
          <w:rFonts w:ascii="Calibri" w:hAnsi="Calibri" w:cs="Calibri"/>
          <w:highlight w:val="yellow"/>
          <w:lang w:val="en-GB"/>
        </w:rPr>
        <w:t>interpreting results with regards to the</w:t>
      </w:r>
      <w:r w:rsidR="00840242" w:rsidRPr="00D506E9">
        <w:rPr>
          <w:rFonts w:ascii="Calibri" w:hAnsi="Calibri" w:cs="Calibri"/>
          <w:highlight w:val="yellow"/>
          <w:lang w:val="en-GB"/>
        </w:rPr>
        <w:t xml:space="preserve"> distributional implications of having to reduce carbon emissions</w:t>
      </w:r>
      <w:r w:rsidRPr="00D506E9">
        <w:rPr>
          <w:rFonts w:ascii="Calibri" w:hAnsi="Calibri" w:cs="Calibri"/>
          <w:highlight w:val="yellow"/>
          <w:lang w:val="en-GB"/>
        </w:rPr>
        <w:t>)</w:t>
      </w:r>
    </w:p>
    <w:p w14:paraId="56145025" w14:textId="793F3177" w:rsidR="003F487A" w:rsidRPr="00D506E9" w:rsidRDefault="003F487A" w:rsidP="003F487A">
      <w:pPr>
        <w:pStyle w:val="ListParagraph"/>
        <w:numPr>
          <w:ilvl w:val="1"/>
          <w:numId w:val="19"/>
        </w:numPr>
        <w:spacing w:line="276" w:lineRule="auto"/>
        <w:jc w:val="both"/>
        <w:rPr>
          <w:rFonts w:ascii="Calibri" w:hAnsi="Calibri" w:cs="Calibri"/>
          <w:highlight w:val="yellow"/>
          <w:lang w:val="en-GB"/>
        </w:rPr>
      </w:pPr>
      <w:r w:rsidRPr="00D506E9">
        <w:rPr>
          <w:rFonts w:ascii="Calibri" w:hAnsi="Calibri" w:cs="Calibri"/>
          <w:highlight w:val="yellow"/>
          <w:lang w:val="en-GB"/>
        </w:rPr>
        <w:t>rational/</w:t>
      </w:r>
      <w:proofErr w:type="spellStart"/>
      <w:r w:rsidRPr="00D506E9">
        <w:rPr>
          <w:rFonts w:ascii="Calibri" w:hAnsi="Calibri" w:cs="Calibri"/>
          <w:highlight w:val="yellow"/>
          <w:lang w:val="en-GB"/>
        </w:rPr>
        <w:t>behavioral</w:t>
      </w:r>
      <w:proofErr w:type="spellEnd"/>
      <w:r w:rsidRPr="00D506E9">
        <w:rPr>
          <w:rFonts w:ascii="Calibri" w:hAnsi="Calibri" w:cs="Calibri"/>
          <w:highlight w:val="yellow"/>
          <w:lang w:val="en-GB"/>
        </w:rPr>
        <w:t xml:space="preserve"> framework VS. distributive concern/fairness framework</w:t>
      </w:r>
    </w:p>
    <w:p w14:paraId="0291F0BA" w14:textId="77777777" w:rsidR="005A2935" w:rsidRPr="00D506E9" w:rsidRDefault="005A2935" w:rsidP="00441205">
      <w:pPr>
        <w:pStyle w:val="ListParagraph"/>
        <w:numPr>
          <w:ilvl w:val="1"/>
          <w:numId w:val="19"/>
        </w:numPr>
        <w:spacing w:line="276" w:lineRule="auto"/>
        <w:jc w:val="both"/>
        <w:rPr>
          <w:rFonts w:ascii="Calibri" w:hAnsi="Calibri" w:cs="Calibri"/>
          <w:highlight w:val="yellow"/>
          <w:lang w:val="en-GB"/>
        </w:rPr>
      </w:pPr>
      <w:r w:rsidRPr="00D506E9">
        <w:rPr>
          <w:rFonts w:ascii="Calibri" w:hAnsi="Calibri" w:cs="Calibri"/>
          <w:highlight w:val="yellow"/>
          <w:lang w:val="en-GB"/>
        </w:rPr>
        <w:t xml:space="preserve">Are respondents taking into account distributive </w:t>
      </w:r>
      <w:proofErr w:type="spellStart"/>
      <w:r w:rsidRPr="00D506E9">
        <w:rPr>
          <w:rFonts w:ascii="Calibri" w:hAnsi="Calibri" w:cs="Calibri"/>
          <w:highlight w:val="yellow"/>
          <w:lang w:val="en-GB"/>
        </w:rPr>
        <w:t>consideratioins</w:t>
      </w:r>
      <w:proofErr w:type="spellEnd"/>
      <w:r w:rsidRPr="00D506E9">
        <w:rPr>
          <w:rFonts w:ascii="Calibri" w:hAnsi="Calibri" w:cs="Calibri"/>
          <w:highlight w:val="yellow"/>
          <w:lang w:val="en-GB"/>
        </w:rPr>
        <w:t xml:space="preserve"> when trying to adapt?</w:t>
      </w:r>
    </w:p>
    <w:p w14:paraId="7B2FCC5D" w14:textId="026F4AB7" w:rsidR="00441205" w:rsidRPr="00D506E9" w:rsidRDefault="00441205" w:rsidP="005A2935">
      <w:pPr>
        <w:pStyle w:val="ListParagraph"/>
        <w:numPr>
          <w:ilvl w:val="2"/>
          <w:numId w:val="19"/>
        </w:numPr>
        <w:spacing w:line="276" w:lineRule="auto"/>
        <w:jc w:val="both"/>
        <w:rPr>
          <w:rFonts w:ascii="Calibri" w:hAnsi="Calibri" w:cs="Calibri"/>
          <w:highlight w:val="yellow"/>
          <w:lang w:val="en-GB"/>
        </w:rPr>
      </w:pPr>
      <w:r w:rsidRPr="00D506E9">
        <w:rPr>
          <w:rFonts w:ascii="Calibri" w:hAnsi="Calibri" w:cs="Calibri"/>
          <w:highlight w:val="yellow"/>
          <w:lang w:val="en-GB"/>
        </w:rPr>
        <w:t xml:space="preserve">State here </w:t>
      </w:r>
      <w:r w:rsidR="00B744A3" w:rsidRPr="00D506E9">
        <w:rPr>
          <w:rFonts w:ascii="Calibri" w:hAnsi="Calibri" w:cs="Calibri"/>
          <w:highlight w:val="yellow"/>
          <w:lang w:val="en-GB"/>
        </w:rPr>
        <w:t xml:space="preserve">why it is important, and give examples of </w:t>
      </w:r>
      <w:r w:rsidRPr="00D506E9">
        <w:rPr>
          <w:rFonts w:ascii="Calibri" w:hAnsi="Calibri" w:cs="Calibri"/>
          <w:highlight w:val="yellow"/>
          <w:lang w:val="en-GB"/>
        </w:rPr>
        <w:t>what different outcomes would mean</w:t>
      </w:r>
      <w:r w:rsidR="00B744A3" w:rsidRPr="00D506E9">
        <w:rPr>
          <w:rFonts w:ascii="Calibri" w:hAnsi="Calibri" w:cs="Calibri"/>
          <w:highlight w:val="yellow"/>
          <w:lang w:val="en-GB"/>
        </w:rPr>
        <w:t>…</w:t>
      </w:r>
    </w:p>
    <w:p w14:paraId="7AF2DF5F" w14:textId="77777777" w:rsidR="00441205" w:rsidRPr="00D506E9" w:rsidRDefault="00441205" w:rsidP="00441205">
      <w:pPr>
        <w:spacing w:line="276" w:lineRule="auto"/>
        <w:jc w:val="both"/>
        <w:rPr>
          <w:rFonts w:ascii="Calibri" w:hAnsi="Calibri" w:cs="Calibri"/>
          <w:highlight w:val="yellow"/>
          <w:lang w:val="en-GB"/>
        </w:rPr>
      </w:pPr>
    </w:p>
    <w:p w14:paraId="07EA24B2" w14:textId="655B7565" w:rsidR="00252006" w:rsidRPr="00D506E9" w:rsidRDefault="00840242" w:rsidP="00252006">
      <w:pPr>
        <w:pStyle w:val="ListParagraph"/>
        <w:numPr>
          <w:ilvl w:val="0"/>
          <w:numId w:val="19"/>
        </w:numPr>
        <w:spacing w:line="276" w:lineRule="auto"/>
        <w:jc w:val="both"/>
        <w:rPr>
          <w:rFonts w:ascii="Calibri" w:hAnsi="Calibri" w:cs="Calibri"/>
          <w:highlight w:val="yellow"/>
          <w:lang w:val="en-GB"/>
        </w:rPr>
      </w:pPr>
      <w:r w:rsidRPr="00D506E9">
        <w:rPr>
          <w:rFonts w:ascii="Calibri" w:hAnsi="Calibri" w:cs="Calibri"/>
          <w:highlight w:val="yellow"/>
          <w:lang w:val="en-GB"/>
        </w:rPr>
        <w:t>P</w:t>
      </w:r>
      <w:r w:rsidR="00252006" w:rsidRPr="00D506E9">
        <w:rPr>
          <w:rFonts w:ascii="Calibri" w:hAnsi="Calibri" w:cs="Calibri"/>
          <w:highlight w:val="yellow"/>
          <w:lang w:val="en-GB"/>
        </w:rPr>
        <w:t>olicy design</w:t>
      </w:r>
      <w:r w:rsidR="00070F6D" w:rsidRPr="00D506E9">
        <w:rPr>
          <w:rFonts w:ascii="Calibri" w:hAnsi="Calibri" w:cs="Calibri"/>
          <w:highlight w:val="yellow"/>
          <w:lang w:val="en-GB"/>
        </w:rPr>
        <w:t xml:space="preserve"> / implications</w:t>
      </w:r>
    </w:p>
    <w:p w14:paraId="7AA0C6B6" w14:textId="4F4CB2CD" w:rsidR="00A749BE" w:rsidRPr="00D506E9" w:rsidRDefault="00044750" w:rsidP="00112C5F">
      <w:pPr>
        <w:pStyle w:val="ListParagraph"/>
        <w:numPr>
          <w:ilvl w:val="1"/>
          <w:numId w:val="16"/>
        </w:numPr>
        <w:spacing w:line="276" w:lineRule="auto"/>
        <w:jc w:val="both"/>
        <w:rPr>
          <w:rFonts w:ascii="Calibri" w:hAnsi="Calibri" w:cs="Calibri"/>
          <w:b/>
          <w:bCs/>
          <w:color w:val="000000" w:themeColor="text1"/>
          <w:highlight w:val="yellow"/>
          <w:lang w:val="en-US"/>
        </w:rPr>
      </w:pPr>
      <w:r w:rsidRPr="00D506E9">
        <w:rPr>
          <w:rFonts w:ascii="Calibri" w:hAnsi="Calibri" w:cs="Calibri"/>
          <w:highlight w:val="yellow"/>
          <w:lang w:val="en-GB"/>
        </w:rPr>
        <w:t>What can we learn with regards to policy design</w:t>
      </w:r>
    </w:p>
    <w:p w14:paraId="4E40A44C" w14:textId="53BF0D56" w:rsidR="00AA68CA" w:rsidRPr="00D506E9" w:rsidRDefault="005A2935" w:rsidP="00AA68CA">
      <w:pPr>
        <w:pStyle w:val="ListParagraph"/>
        <w:numPr>
          <w:ilvl w:val="2"/>
          <w:numId w:val="16"/>
        </w:numPr>
        <w:spacing w:line="276" w:lineRule="auto"/>
        <w:jc w:val="both"/>
        <w:rPr>
          <w:rFonts w:ascii="Calibri" w:hAnsi="Calibri" w:cs="Calibri"/>
          <w:b/>
          <w:bCs/>
          <w:color w:val="000000" w:themeColor="text1"/>
          <w:highlight w:val="yellow"/>
          <w:lang w:val="en-US"/>
        </w:rPr>
      </w:pPr>
      <w:r w:rsidRPr="00D506E9">
        <w:rPr>
          <w:rFonts w:ascii="Calibri" w:hAnsi="Calibri" w:cs="Calibri"/>
          <w:highlight w:val="yellow"/>
          <w:lang w:val="en-GB"/>
        </w:rPr>
        <w:t>Exploratory</w:t>
      </w:r>
      <w:r w:rsidR="00613882" w:rsidRPr="00D506E9">
        <w:rPr>
          <w:rFonts w:ascii="Calibri" w:hAnsi="Calibri" w:cs="Calibri"/>
          <w:highlight w:val="yellow"/>
          <w:lang w:val="en-GB"/>
        </w:rPr>
        <w:t xml:space="preserve"> findings</w:t>
      </w:r>
      <w:r w:rsidRPr="00D506E9">
        <w:rPr>
          <w:rFonts w:ascii="Calibri" w:hAnsi="Calibri" w:cs="Calibri"/>
          <w:highlight w:val="yellow"/>
          <w:lang w:val="en-GB"/>
        </w:rPr>
        <w:t xml:space="preserve">: </w:t>
      </w:r>
      <w:r w:rsidR="00AA68CA" w:rsidRPr="00D506E9">
        <w:rPr>
          <w:rFonts w:ascii="Calibri" w:hAnsi="Calibri" w:cs="Calibri"/>
          <w:highlight w:val="yellow"/>
          <w:lang w:val="en-GB"/>
        </w:rPr>
        <w:t>Which measure has the biggest potential to save carbon emissions for different groups (</w:t>
      </w:r>
      <w:proofErr w:type="gramStart"/>
      <w:r w:rsidR="00AA68CA" w:rsidRPr="00D506E9">
        <w:rPr>
          <w:rFonts w:ascii="Calibri" w:hAnsi="Calibri" w:cs="Calibri"/>
          <w:highlight w:val="yellow"/>
          <w:lang w:val="en-GB"/>
        </w:rPr>
        <w:t>e.g.</w:t>
      </w:r>
      <w:proofErr w:type="gramEnd"/>
      <w:r w:rsidR="00AA68CA" w:rsidRPr="00D506E9">
        <w:rPr>
          <w:rFonts w:ascii="Calibri" w:hAnsi="Calibri" w:cs="Calibri"/>
          <w:highlight w:val="yellow"/>
          <w:lang w:val="en-GB"/>
        </w:rPr>
        <w:t xml:space="preserve"> middle-aged males mostly invest in housing infrastructure), here we should help them more via policy</w:t>
      </w:r>
      <w:r w:rsidRPr="00D506E9">
        <w:rPr>
          <w:rFonts w:ascii="Calibri" w:hAnsi="Calibri" w:cs="Calibri"/>
          <w:highlight w:val="yellow"/>
          <w:lang w:val="en-GB"/>
        </w:rPr>
        <w:t xml:space="preserve"> X, Y, Z.</w:t>
      </w:r>
    </w:p>
    <w:p w14:paraId="7B9F4F28" w14:textId="71C6875D" w:rsidR="005A2935" w:rsidRPr="00D506E9" w:rsidRDefault="005A2935" w:rsidP="00AA68CA">
      <w:pPr>
        <w:pStyle w:val="ListParagraph"/>
        <w:numPr>
          <w:ilvl w:val="2"/>
          <w:numId w:val="16"/>
        </w:numPr>
        <w:spacing w:line="276" w:lineRule="auto"/>
        <w:jc w:val="both"/>
        <w:rPr>
          <w:rFonts w:ascii="Calibri" w:hAnsi="Calibri" w:cs="Calibri"/>
          <w:color w:val="000000" w:themeColor="text1"/>
          <w:highlight w:val="yellow"/>
          <w:lang w:val="en-US"/>
        </w:rPr>
      </w:pPr>
      <w:r w:rsidRPr="00D506E9">
        <w:rPr>
          <w:rFonts w:ascii="Calibri" w:hAnsi="Calibri" w:cs="Calibri"/>
          <w:color w:val="000000" w:themeColor="text1"/>
          <w:highlight w:val="yellow"/>
          <w:lang w:val="en-US"/>
        </w:rPr>
        <w:t>Theoretical</w:t>
      </w:r>
      <w:r w:rsidR="00613882" w:rsidRPr="00D506E9">
        <w:rPr>
          <w:rFonts w:ascii="Calibri" w:hAnsi="Calibri" w:cs="Calibri"/>
          <w:color w:val="000000" w:themeColor="text1"/>
          <w:highlight w:val="yellow"/>
          <w:lang w:val="en-US"/>
        </w:rPr>
        <w:t xml:space="preserve"> findings</w:t>
      </w:r>
      <w:r w:rsidRPr="00D506E9">
        <w:rPr>
          <w:rFonts w:ascii="Calibri" w:hAnsi="Calibri" w:cs="Calibri"/>
          <w:color w:val="000000" w:themeColor="text1"/>
          <w:highlight w:val="yellow"/>
          <w:lang w:val="en-US"/>
        </w:rPr>
        <w:t>: depending on how people perceive distributive effects of different behavioral adaptations and lifestyle changes, politics/policy needs to react via X, Y, Z.</w:t>
      </w:r>
    </w:p>
    <w:p w14:paraId="222C4F0A" w14:textId="2F9D7E8B" w:rsidR="0089142C" w:rsidRDefault="0089142C">
      <w:pPr>
        <w:rPr>
          <w:rFonts w:ascii="Calibri" w:hAnsi="Calibri" w:cs="Calibri"/>
          <w:lang w:val="en-US"/>
        </w:rPr>
      </w:pPr>
      <w:r>
        <w:rPr>
          <w:rFonts w:ascii="Calibri" w:hAnsi="Calibri" w:cs="Calibri"/>
          <w:lang w:val="en-US"/>
        </w:rPr>
        <w:br w:type="page"/>
      </w:r>
    </w:p>
    <w:p w14:paraId="480C6EA4" w14:textId="77777777" w:rsidR="003458CA" w:rsidRPr="00365502" w:rsidRDefault="003458CA" w:rsidP="006E1972">
      <w:pPr>
        <w:jc w:val="both"/>
        <w:rPr>
          <w:rFonts w:ascii="Calibri" w:hAnsi="Calibri" w:cs="Calibri"/>
          <w:lang w:val="en-US"/>
        </w:rPr>
      </w:pPr>
    </w:p>
    <w:p w14:paraId="77E1FF12" w14:textId="63F72C63" w:rsidR="003458CA" w:rsidRPr="00365502" w:rsidRDefault="00CA2825" w:rsidP="00EC003C">
      <w:pPr>
        <w:jc w:val="both"/>
        <w:rPr>
          <w:rFonts w:ascii="Calibri" w:hAnsi="Calibri" w:cs="Calibri"/>
          <w:b/>
          <w:bCs/>
          <w:lang w:val="en-US"/>
        </w:rPr>
      </w:pPr>
      <w:r w:rsidRPr="00365502">
        <w:rPr>
          <w:rFonts w:ascii="Calibri" w:hAnsi="Calibri" w:cs="Calibri"/>
          <w:b/>
          <w:bCs/>
          <w:lang w:val="en-US"/>
        </w:rPr>
        <w:t>References</w:t>
      </w:r>
    </w:p>
    <w:p w14:paraId="1C6EC55B" w14:textId="77777777" w:rsidR="00A749BE" w:rsidRPr="00365502" w:rsidRDefault="00A749BE" w:rsidP="00A749BE">
      <w:pPr>
        <w:jc w:val="both"/>
        <w:rPr>
          <w:rFonts w:ascii="Calibri" w:hAnsi="Calibri" w:cs="Calibri"/>
          <w:b/>
          <w:bCs/>
          <w:lang w:val="en-US"/>
        </w:rPr>
      </w:pPr>
    </w:p>
    <w:p w14:paraId="1E5E3AC1" w14:textId="35D3D701" w:rsidR="003222F9" w:rsidRPr="003222F9" w:rsidRDefault="00BB2308" w:rsidP="003222F9">
      <w:pPr>
        <w:widowControl w:val="0"/>
        <w:autoSpaceDE w:val="0"/>
        <w:autoSpaceDN w:val="0"/>
        <w:adjustRightInd w:val="0"/>
        <w:spacing w:before="100" w:after="100"/>
        <w:ind w:left="480" w:hanging="480"/>
        <w:rPr>
          <w:rFonts w:ascii="Calibri" w:hAnsi="Calibri" w:cs="Calibri"/>
          <w:noProof/>
          <w:lang w:val="en-GB"/>
        </w:rPr>
      </w:pPr>
      <w:r w:rsidRPr="00365502">
        <w:rPr>
          <w:rFonts w:ascii="Calibri" w:hAnsi="Calibri" w:cs="Calibri"/>
          <w:b/>
          <w:bCs/>
          <w:lang w:val="en-US"/>
        </w:rPr>
        <w:fldChar w:fldCharType="begin" w:fldLock="1"/>
      </w:r>
      <w:r w:rsidRPr="00365502">
        <w:rPr>
          <w:rFonts w:ascii="Calibri" w:hAnsi="Calibri" w:cs="Calibri"/>
          <w:b/>
          <w:bCs/>
          <w:lang w:val="en-US"/>
        </w:rPr>
        <w:instrText xml:space="preserve">ADDIN Mendeley Bibliography CSL_BIBLIOGRAPHY </w:instrText>
      </w:r>
      <w:r w:rsidRPr="00365502">
        <w:rPr>
          <w:rFonts w:ascii="Calibri" w:hAnsi="Calibri" w:cs="Calibri"/>
          <w:b/>
          <w:bCs/>
          <w:lang w:val="en-US"/>
        </w:rPr>
        <w:fldChar w:fldCharType="separate"/>
      </w:r>
      <w:r w:rsidR="003222F9" w:rsidRPr="003222F9">
        <w:rPr>
          <w:rFonts w:ascii="Calibri" w:hAnsi="Calibri" w:cs="Calibri"/>
          <w:noProof/>
          <w:lang w:val="en-GB"/>
        </w:rPr>
        <w:t xml:space="preserve">Ajzen I (1991) The theory of planned behavior. </w:t>
      </w:r>
      <w:r w:rsidR="003222F9" w:rsidRPr="003222F9">
        <w:rPr>
          <w:rFonts w:ascii="Calibri" w:hAnsi="Calibri" w:cs="Calibri"/>
          <w:i/>
          <w:iCs/>
          <w:noProof/>
          <w:lang w:val="en-GB"/>
        </w:rPr>
        <w:t>Organizational Behavior and Human Decision Processes</w:t>
      </w:r>
      <w:r w:rsidR="003222F9" w:rsidRPr="003222F9">
        <w:rPr>
          <w:rFonts w:ascii="Calibri" w:hAnsi="Calibri" w:cs="Calibri"/>
          <w:noProof/>
          <w:lang w:val="en-GB"/>
        </w:rPr>
        <w:t xml:space="preserve"> 50(2). 1 Oliver’s Yard, 55 City Road, London EC1Y 1SP United Kingdom: SAGE Publications Ltd: 179–211.</w:t>
      </w:r>
    </w:p>
    <w:p w14:paraId="2000B63D" w14:textId="77777777" w:rsidR="003222F9" w:rsidRPr="00567587" w:rsidRDefault="003222F9" w:rsidP="003222F9">
      <w:pPr>
        <w:widowControl w:val="0"/>
        <w:autoSpaceDE w:val="0"/>
        <w:autoSpaceDN w:val="0"/>
        <w:adjustRightInd w:val="0"/>
        <w:spacing w:before="100" w:after="100"/>
        <w:ind w:left="480" w:hanging="480"/>
        <w:rPr>
          <w:rFonts w:ascii="Calibri" w:hAnsi="Calibri" w:cs="Calibri"/>
          <w:noProof/>
          <w:lang w:val="fr-CH"/>
          <w:rPrChange w:id="111" w:author="Florian Lichtin" w:date="2023-10-16T13:29:00Z">
            <w:rPr>
              <w:rFonts w:ascii="Calibri" w:hAnsi="Calibri" w:cs="Calibri"/>
              <w:noProof/>
              <w:lang w:val="en-GB"/>
            </w:rPr>
          </w:rPrChange>
        </w:rPr>
      </w:pPr>
      <w:r w:rsidRPr="003222F9">
        <w:rPr>
          <w:rFonts w:ascii="Calibri" w:hAnsi="Calibri" w:cs="Calibri"/>
          <w:noProof/>
          <w:lang w:val="en-GB"/>
        </w:rPr>
        <w:t xml:space="preserve">Aklin M and Mildenberger M (2020) Prisoners of the Wrong Dilemma: Why Distributive Conflict, Not Collective Action, Characterizes the Politics of Climate Change. </w:t>
      </w:r>
      <w:r w:rsidRPr="00567587">
        <w:rPr>
          <w:rFonts w:ascii="Calibri" w:hAnsi="Calibri" w:cs="Calibri"/>
          <w:i/>
          <w:iCs/>
          <w:noProof/>
          <w:lang w:val="fr-CH"/>
          <w:rPrChange w:id="112" w:author="Florian Lichtin" w:date="2023-10-16T13:29:00Z">
            <w:rPr>
              <w:rFonts w:ascii="Calibri" w:hAnsi="Calibri" w:cs="Calibri"/>
              <w:i/>
              <w:iCs/>
              <w:noProof/>
              <w:lang w:val="en-GB"/>
            </w:rPr>
          </w:rPrChange>
        </w:rPr>
        <w:t>Global Environmental Politics</w:t>
      </w:r>
      <w:r w:rsidRPr="00567587">
        <w:rPr>
          <w:rFonts w:ascii="Calibri" w:hAnsi="Calibri" w:cs="Calibri"/>
          <w:noProof/>
          <w:lang w:val="fr-CH"/>
          <w:rPrChange w:id="113" w:author="Florian Lichtin" w:date="2023-10-16T13:29:00Z">
            <w:rPr>
              <w:rFonts w:ascii="Calibri" w:hAnsi="Calibri" w:cs="Calibri"/>
              <w:noProof/>
              <w:lang w:val="en-GB"/>
            </w:rPr>
          </w:rPrChange>
        </w:rPr>
        <w:t xml:space="preserve"> 20(4): 4–27.</w:t>
      </w:r>
    </w:p>
    <w:p w14:paraId="565BF782"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567587">
        <w:rPr>
          <w:rFonts w:ascii="Calibri" w:hAnsi="Calibri" w:cs="Calibri"/>
          <w:noProof/>
          <w:lang w:val="fr-CH"/>
          <w:rPrChange w:id="114" w:author="Florian Lichtin" w:date="2023-10-16T13:29:00Z">
            <w:rPr>
              <w:rFonts w:ascii="Calibri" w:hAnsi="Calibri" w:cs="Calibri"/>
              <w:noProof/>
              <w:lang w:val="en-GB"/>
            </w:rPr>
          </w:rPrChange>
        </w:rPr>
        <w:t xml:space="preserve">Attari SZ, DeKay ML, Davidson CI, et al. </w:t>
      </w:r>
      <w:r w:rsidRPr="003222F9">
        <w:rPr>
          <w:rFonts w:ascii="Calibri" w:hAnsi="Calibri" w:cs="Calibri"/>
          <w:noProof/>
          <w:lang w:val="en-GB"/>
        </w:rPr>
        <w:t xml:space="preserve">(2010) Public perceptions of energy consumption and savings. </w:t>
      </w:r>
      <w:r w:rsidRPr="003222F9">
        <w:rPr>
          <w:rFonts w:ascii="Calibri" w:hAnsi="Calibri" w:cs="Calibri"/>
          <w:i/>
          <w:iCs/>
          <w:noProof/>
          <w:lang w:val="en-GB"/>
        </w:rPr>
        <w:t>Proceedings of the National Academy of Sciences</w:t>
      </w:r>
      <w:r w:rsidRPr="003222F9">
        <w:rPr>
          <w:rFonts w:ascii="Calibri" w:hAnsi="Calibri" w:cs="Calibri"/>
          <w:noProof/>
          <w:lang w:val="en-GB"/>
        </w:rPr>
        <w:t xml:space="preserve"> 107(37): 16054–16059.</w:t>
      </w:r>
    </w:p>
    <w:p w14:paraId="21331CA8"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COLANTONE I, DI LONARDO L, MARGALIT Y, et al. (2023) The Political Consequences of Green Policies: Evidence from Italy. </w:t>
      </w:r>
      <w:r w:rsidRPr="003222F9">
        <w:rPr>
          <w:rFonts w:ascii="Calibri" w:hAnsi="Calibri" w:cs="Calibri"/>
          <w:i/>
          <w:iCs/>
          <w:noProof/>
          <w:lang w:val="en-GB"/>
        </w:rPr>
        <w:t>American Political Science Review</w:t>
      </w:r>
      <w:r w:rsidRPr="003222F9">
        <w:rPr>
          <w:rFonts w:ascii="Calibri" w:hAnsi="Calibri" w:cs="Calibri"/>
          <w:noProof/>
          <w:lang w:val="en-GB"/>
        </w:rPr>
        <w:t>: 1–19.</w:t>
      </w:r>
    </w:p>
    <w:p w14:paraId="40DF181F"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Douenne T and Fabre A (2022) Yellow Vests, Pessimistic Beliefs, and Carbon Tax Aversion. </w:t>
      </w:r>
      <w:r w:rsidRPr="003222F9">
        <w:rPr>
          <w:rFonts w:ascii="Calibri" w:hAnsi="Calibri" w:cs="Calibri"/>
          <w:i/>
          <w:iCs/>
          <w:noProof/>
          <w:lang w:val="en-GB"/>
        </w:rPr>
        <w:t>American Economic Journal: Economic Policy</w:t>
      </w:r>
      <w:r w:rsidRPr="003222F9">
        <w:rPr>
          <w:rFonts w:ascii="Calibri" w:hAnsi="Calibri" w:cs="Calibri"/>
          <w:noProof/>
          <w:lang w:val="en-GB"/>
        </w:rPr>
        <w:t xml:space="preserve"> 14(1): 81–110.</w:t>
      </w:r>
    </w:p>
    <w:p w14:paraId="49AD34DA"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Druckman JN and McGrath MC (2019) The evidence for motivated reasoning in climate change preference formation. </w:t>
      </w:r>
      <w:r w:rsidRPr="003222F9">
        <w:rPr>
          <w:rFonts w:ascii="Calibri" w:hAnsi="Calibri" w:cs="Calibri"/>
          <w:i/>
          <w:iCs/>
          <w:noProof/>
          <w:lang w:val="en-GB"/>
        </w:rPr>
        <w:t>Nature Climate Change</w:t>
      </w:r>
      <w:r w:rsidRPr="003222F9">
        <w:rPr>
          <w:rFonts w:ascii="Calibri" w:hAnsi="Calibri" w:cs="Calibri"/>
          <w:noProof/>
          <w:lang w:val="en-GB"/>
        </w:rPr>
        <w:t xml:space="preserve"> 9(2). Springer US: 111–119.</w:t>
      </w:r>
    </w:p>
    <w:p w14:paraId="14D17600"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GAIKWAD N, GENOVESE F and TINGLEY D (2022) Creating Climate Coalitions: Mass Preferences for Compensating Vulnerability in the World’s Two Largest Democracies. </w:t>
      </w:r>
      <w:r w:rsidRPr="003222F9">
        <w:rPr>
          <w:rFonts w:ascii="Calibri" w:hAnsi="Calibri" w:cs="Calibri"/>
          <w:i/>
          <w:iCs/>
          <w:noProof/>
          <w:lang w:val="en-GB"/>
        </w:rPr>
        <w:t>American Political Science Review</w:t>
      </w:r>
      <w:r w:rsidRPr="003222F9">
        <w:rPr>
          <w:rFonts w:ascii="Calibri" w:hAnsi="Calibri" w:cs="Calibri"/>
          <w:noProof/>
          <w:lang w:val="en-GB"/>
        </w:rPr>
        <w:t xml:space="preserve"> 116(4): 1165–1183.</w:t>
      </w:r>
    </w:p>
    <w:p w14:paraId="42A89991"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Gössling S and Humpe A (2023) Millionaire spending incompatible with 1.5 °C ambitions. </w:t>
      </w:r>
      <w:r w:rsidRPr="003222F9">
        <w:rPr>
          <w:rFonts w:ascii="Calibri" w:hAnsi="Calibri" w:cs="Calibri"/>
          <w:i/>
          <w:iCs/>
          <w:noProof/>
          <w:lang w:val="en-GB"/>
        </w:rPr>
        <w:t>Cleaner Production Letters</w:t>
      </w:r>
      <w:r w:rsidRPr="003222F9">
        <w:rPr>
          <w:rFonts w:ascii="Calibri" w:hAnsi="Calibri" w:cs="Calibri"/>
          <w:noProof/>
          <w:lang w:val="en-GB"/>
        </w:rPr>
        <w:t xml:space="preserve"> 4(July 2022): 100027.</w:t>
      </w:r>
    </w:p>
    <w:p w14:paraId="59183906"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IPCC (2022) Summary for Policymakers. In: Shukla, PR, Skea J, Slade R, et al. (eds) </w:t>
      </w:r>
      <w:r w:rsidRPr="003222F9">
        <w:rPr>
          <w:rFonts w:ascii="Calibri" w:hAnsi="Calibri" w:cs="Calibri"/>
          <w:i/>
          <w:iCs/>
          <w:noProof/>
          <w:lang w:val="en-GB"/>
        </w:rPr>
        <w:t>Climate Change 2022: Mitigation of Climate Change. Contribution of Working Group III to the Sixth Assessment Report of the Intergovernmental Panel on Climate Change</w:t>
      </w:r>
      <w:r w:rsidRPr="003222F9">
        <w:rPr>
          <w:rFonts w:ascii="Calibri" w:hAnsi="Calibri" w:cs="Calibri"/>
          <w:noProof/>
          <w:lang w:val="en-GB"/>
        </w:rPr>
        <w:t>. Cambridge, UK and New York, NY, USA: Cambridge University Press, pp. 1–52.</w:t>
      </w:r>
    </w:p>
    <w:p w14:paraId="115083DC"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Jäggi B (2015) </w:t>
      </w:r>
      <w:r w:rsidRPr="003222F9">
        <w:rPr>
          <w:rFonts w:ascii="Calibri" w:hAnsi="Calibri" w:cs="Calibri"/>
          <w:i/>
          <w:iCs/>
          <w:noProof/>
          <w:lang w:val="en-GB"/>
        </w:rPr>
        <w:t>Decision Modeling on the Household Level for Energy, Fleet Choice and Expenditure</w:t>
      </w:r>
      <w:r w:rsidRPr="003222F9">
        <w:rPr>
          <w:rFonts w:ascii="Calibri" w:hAnsi="Calibri" w:cs="Calibri"/>
          <w:noProof/>
          <w:lang w:val="en-GB"/>
        </w:rPr>
        <w:t>.</w:t>
      </w:r>
    </w:p>
    <w:p w14:paraId="58DF38E1"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Kaiser FG, Wölfing S and Fuhrer U (1999) ENVIRONMENTAL ATTITUDE AND ECOLOGICAL BEHAVIOUR. </w:t>
      </w:r>
      <w:r w:rsidRPr="003222F9">
        <w:rPr>
          <w:rFonts w:ascii="Calibri" w:hAnsi="Calibri" w:cs="Calibri"/>
          <w:i/>
          <w:iCs/>
          <w:noProof/>
          <w:lang w:val="en-GB"/>
        </w:rPr>
        <w:t>Journal of Environmental Psychology</w:t>
      </w:r>
      <w:r w:rsidRPr="003222F9">
        <w:rPr>
          <w:rFonts w:ascii="Calibri" w:hAnsi="Calibri" w:cs="Calibri"/>
          <w:noProof/>
          <w:lang w:val="en-GB"/>
        </w:rPr>
        <w:t xml:space="preserve"> 19(1): 1–19.</w:t>
      </w:r>
    </w:p>
    <w:p w14:paraId="06960528"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Lange F, Berger S, Byrka K, et al. (2023) Beyond self-reports: A call for more behavior in environmental psychology. </w:t>
      </w:r>
      <w:r w:rsidRPr="003222F9">
        <w:rPr>
          <w:rFonts w:ascii="Calibri" w:hAnsi="Calibri" w:cs="Calibri"/>
          <w:i/>
          <w:iCs/>
          <w:noProof/>
          <w:lang w:val="en-GB"/>
        </w:rPr>
        <w:t>Journal of Environmental Psychology</w:t>
      </w:r>
      <w:r w:rsidRPr="003222F9">
        <w:rPr>
          <w:rFonts w:ascii="Calibri" w:hAnsi="Calibri" w:cs="Calibri"/>
          <w:noProof/>
          <w:lang w:val="en-GB"/>
        </w:rPr>
        <w:t xml:space="preserve"> 86(October 2022): 101965.</w:t>
      </w:r>
    </w:p>
    <w:p w14:paraId="445074D8"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Meckling J, Kelsey N, Biber E, et al. (2015) Winning coalitions for climate policy. </w:t>
      </w:r>
      <w:r w:rsidRPr="003222F9">
        <w:rPr>
          <w:rFonts w:ascii="Calibri" w:hAnsi="Calibri" w:cs="Calibri"/>
          <w:i/>
          <w:iCs/>
          <w:noProof/>
          <w:lang w:val="en-GB"/>
        </w:rPr>
        <w:t>Science</w:t>
      </w:r>
      <w:r w:rsidRPr="003222F9">
        <w:rPr>
          <w:rFonts w:ascii="Calibri" w:hAnsi="Calibri" w:cs="Calibri"/>
          <w:noProof/>
          <w:lang w:val="en-GB"/>
        </w:rPr>
        <w:t xml:space="preserve"> 349(6253): 1170–1171.</w:t>
      </w:r>
    </w:p>
    <w:p w14:paraId="5D9F6DD7"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Nielsen KS, Nicholas KA, Creutzig F, et al. (2021) The role of high-socioeconomic-status people in locking in or rapidly reducing energy-driven greenhouse gas emissions. </w:t>
      </w:r>
      <w:r w:rsidRPr="003222F9">
        <w:rPr>
          <w:rFonts w:ascii="Calibri" w:hAnsi="Calibri" w:cs="Calibri"/>
          <w:i/>
          <w:iCs/>
          <w:noProof/>
          <w:lang w:val="en-GB"/>
        </w:rPr>
        <w:t>Nature Energy</w:t>
      </w:r>
      <w:r w:rsidRPr="003222F9">
        <w:rPr>
          <w:rFonts w:ascii="Calibri" w:hAnsi="Calibri" w:cs="Calibri"/>
          <w:noProof/>
          <w:lang w:val="en-GB"/>
        </w:rPr>
        <w:t xml:space="preserve"> 6(11). Springer US: 1011–1016.</w:t>
      </w:r>
    </w:p>
    <w:p w14:paraId="4845B61C"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Oswald Y, Owen A and Steinberger JK (2020) Large inequality in international and intranational energy footprints between income groups and across consumption categories. </w:t>
      </w:r>
      <w:r w:rsidRPr="003222F9">
        <w:rPr>
          <w:rFonts w:ascii="Calibri" w:hAnsi="Calibri" w:cs="Calibri"/>
          <w:i/>
          <w:iCs/>
          <w:noProof/>
          <w:lang w:val="en-GB"/>
        </w:rPr>
        <w:t>Nature Energy</w:t>
      </w:r>
      <w:r w:rsidRPr="003222F9">
        <w:rPr>
          <w:rFonts w:ascii="Calibri" w:hAnsi="Calibri" w:cs="Calibri"/>
          <w:noProof/>
          <w:lang w:val="en-GB"/>
        </w:rPr>
        <w:t xml:space="preserve"> 5(3). Springer US: 231–239.</w:t>
      </w:r>
    </w:p>
    <w:p w14:paraId="35682451"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Schaffer LM (2023) Who’s afraid of more ambitious climate policy? How distributional </w:t>
      </w:r>
      <w:r w:rsidRPr="003222F9">
        <w:rPr>
          <w:rFonts w:ascii="Calibri" w:hAnsi="Calibri" w:cs="Calibri"/>
          <w:noProof/>
          <w:lang w:val="en-GB"/>
        </w:rPr>
        <w:lastRenderedPageBreak/>
        <w:t xml:space="preserve">implications shape policy support and compensatory preferences. </w:t>
      </w:r>
      <w:r w:rsidRPr="003222F9">
        <w:rPr>
          <w:rFonts w:ascii="Calibri" w:hAnsi="Calibri" w:cs="Calibri"/>
          <w:i/>
          <w:iCs/>
          <w:noProof/>
          <w:lang w:val="en-GB"/>
        </w:rPr>
        <w:t>Environmental Politics</w:t>
      </w:r>
      <w:r w:rsidRPr="003222F9">
        <w:rPr>
          <w:rFonts w:ascii="Calibri" w:hAnsi="Calibri" w:cs="Calibri"/>
          <w:noProof/>
          <w:lang w:val="en-GB"/>
        </w:rPr>
        <w:t xml:space="preserve"> 00(00). Routledge: 1–24.</w:t>
      </w:r>
    </w:p>
    <w:p w14:paraId="77461096"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Steg L (2023) Psychology of Climate Change. </w:t>
      </w:r>
      <w:r w:rsidRPr="003222F9">
        <w:rPr>
          <w:rFonts w:ascii="Calibri" w:hAnsi="Calibri" w:cs="Calibri"/>
          <w:i/>
          <w:iCs/>
          <w:noProof/>
          <w:lang w:val="en-GB"/>
        </w:rPr>
        <w:t>Annual Review of Psychology</w:t>
      </w:r>
      <w:r w:rsidRPr="003222F9">
        <w:rPr>
          <w:rFonts w:ascii="Calibri" w:hAnsi="Calibri" w:cs="Calibri"/>
          <w:noProof/>
          <w:lang w:val="en-GB"/>
        </w:rPr>
        <w:t xml:space="preserve"> 74(1): 391–421.</w:t>
      </w:r>
    </w:p>
    <w:p w14:paraId="55F7508A"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567587">
        <w:rPr>
          <w:rFonts w:ascii="Calibri" w:hAnsi="Calibri" w:cs="Calibri"/>
          <w:noProof/>
          <w:lang w:val="de-CH"/>
          <w:rPrChange w:id="115" w:author="Florian Lichtin" w:date="2023-10-16T13:29:00Z">
            <w:rPr>
              <w:rFonts w:ascii="Calibri" w:hAnsi="Calibri" w:cs="Calibri"/>
              <w:noProof/>
              <w:lang w:val="en-GB"/>
            </w:rPr>
          </w:rPrChange>
        </w:rPr>
        <w:t xml:space="preserve">Stern PC, Dietz T, Abel T, et al. </w:t>
      </w:r>
      <w:r w:rsidRPr="003222F9">
        <w:rPr>
          <w:rFonts w:ascii="Calibri" w:hAnsi="Calibri" w:cs="Calibri"/>
          <w:noProof/>
          <w:lang w:val="en-GB"/>
        </w:rPr>
        <w:t xml:space="preserve">(1999) A value-belief-norm theory of support for social movements: The case of environmentalism. </w:t>
      </w:r>
      <w:r w:rsidRPr="003222F9">
        <w:rPr>
          <w:rFonts w:ascii="Calibri" w:hAnsi="Calibri" w:cs="Calibri"/>
          <w:i/>
          <w:iCs/>
          <w:noProof/>
          <w:lang w:val="en-GB"/>
        </w:rPr>
        <w:t>Human Ecology Review</w:t>
      </w:r>
      <w:r w:rsidRPr="003222F9">
        <w:rPr>
          <w:rFonts w:ascii="Calibri" w:hAnsi="Calibri" w:cs="Calibri"/>
          <w:noProof/>
          <w:lang w:val="en-GB"/>
        </w:rPr>
        <w:t xml:space="preserve"> 6(2): 81–97.</w:t>
      </w:r>
    </w:p>
    <w:p w14:paraId="0BD99654"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Stokes LC (2016) Electoral Backlash against Climate Policy: A Natural Experiment on Retrospective Voting and Local Resistance to Public Policy. </w:t>
      </w:r>
      <w:r w:rsidRPr="003222F9">
        <w:rPr>
          <w:rFonts w:ascii="Calibri" w:hAnsi="Calibri" w:cs="Calibri"/>
          <w:i/>
          <w:iCs/>
          <w:noProof/>
          <w:lang w:val="en-GB"/>
        </w:rPr>
        <w:t>American Journal of Political Science</w:t>
      </w:r>
      <w:r w:rsidRPr="003222F9">
        <w:rPr>
          <w:rFonts w:ascii="Calibri" w:hAnsi="Calibri" w:cs="Calibri"/>
          <w:noProof/>
          <w:lang w:val="en-GB"/>
        </w:rPr>
        <w:t xml:space="preserve"> 60(4): 958–974.</w:t>
      </w:r>
    </w:p>
    <w:p w14:paraId="3568BFFA"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rPr>
      </w:pPr>
      <w:r w:rsidRPr="003222F9">
        <w:rPr>
          <w:rFonts w:ascii="Calibri" w:hAnsi="Calibri" w:cs="Calibri"/>
          <w:noProof/>
          <w:lang w:val="en-GB"/>
        </w:rPr>
        <w:t xml:space="preserve">Wiedmann T, Lenzen M, Keyßer LT, et al. (2020) Scientists’ warning on affluence. </w:t>
      </w:r>
      <w:r w:rsidRPr="003222F9">
        <w:rPr>
          <w:rFonts w:ascii="Calibri" w:hAnsi="Calibri" w:cs="Calibri"/>
          <w:i/>
          <w:iCs/>
          <w:noProof/>
          <w:lang w:val="en-GB"/>
        </w:rPr>
        <w:t>Nature Communications</w:t>
      </w:r>
      <w:r w:rsidRPr="003222F9">
        <w:rPr>
          <w:rFonts w:ascii="Calibri" w:hAnsi="Calibri" w:cs="Calibri"/>
          <w:noProof/>
          <w:lang w:val="en-GB"/>
        </w:rPr>
        <w:t xml:space="preserve"> 11(1): 3107.</w:t>
      </w:r>
    </w:p>
    <w:p w14:paraId="4268DB06" w14:textId="0E999AC9" w:rsidR="006E1972" w:rsidRPr="00365502" w:rsidRDefault="00BB2308" w:rsidP="003222F9">
      <w:pPr>
        <w:widowControl w:val="0"/>
        <w:autoSpaceDE w:val="0"/>
        <w:autoSpaceDN w:val="0"/>
        <w:adjustRightInd w:val="0"/>
        <w:spacing w:before="100" w:after="100"/>
        <w:ind w:left="480" w:hanging="480"/>
        <w:rPr>
          <w:rFonts w:ascii="Calibri" w:hAnsi="Calibri" w:cs="Calibri"/>
          <w:b/>
          <w:bCs/>
          <w:lang w:val="en-US"/>
        </w:rPr>
      </w:pPr>
      <w:r w:rsidRPr="00365502">
        <w:rPr>
          <w:rFonts w:ascii="Calibri" w:hAnsi="Calibri" w:cs="Calibri"/>
          <w:b/>
          <w:bCs/>
          <w:lang w:val="en-US"/>
        </w:rPr>
        <w:fldChar w:fldCharType="end"/>
      </w:r>
    </w:p>
    <w:p w14:paraId="367018B3" w14:textId="5AB10DC9" w:rsidR="007C23C8" w:rsidRDefault="007C23C8">
      <w:pPr>
        <w:rPr>
          <w:rFonts w:ascii="Calibri" w:hAnsi="Calibri" w:cs="Calibri"/>
          <w:lang w:val="en-US"/>
        </w:rPr>
      </w:pPr>
      <w:r>
        <w:rPr>
          <w:rFonts w:ascii="Calibri" w:hAnsi="Calibri" w:cs="Calibri"/>
          <w:lang w:val="en-US"/>
        </w:rPr>
        <w:br w:type="page"/>
      </w:r>
    </w:p>
    <w:p w14:paraId="75447E62" w14:textId="2C604494" w:rsidR="00B203CE" w:rsidRDefault="007C23C8" w:rsidP="00E577EC">
      <w:pPr>
        <w:spacing w:before="100" w:beforeAutospacing="1" w:after="100" w:afterAutospacing="1"/>
        <w:rPr>
          <w:rFonts w:ascii="Calibri" w:hAnsi="Calibri" w:cs="Calibri"/>
          <w:b/>
          <w:bCs/>
          <w:lang w:val="en-US"/>
        </w:rPr>
      </w:pPr>
      <w:r w:rsidRPr="00B203CE">
        <w:rPr>
          <w:rFonts w:ascii="Calibri" w:hAnsi="Calibri" w:cs="Calibri"/>
          <w:b/>
          <w:bCs/>
          <w:lang w:val="en-US"/>
        </w:rPr>
        <w:lastRenderedPageBreak/>
        <w:t>APPENDIX</w:t>
      </w:r>
      <w:r w:rsidR="00B71872">
        <w:rPr>
          <w:rFonts w:ascii="Calibri" w:hAnsi="Calibri" w:cs="Calibri"/>
          <w:b/>
          <w:bCs/>
          <w:lang w:val="en-US"/>
        </w:rPr>
        <w:t xml:space="preserve"> </w:t>
      </w:r>
      <w:r w:rsidR="00B71872" w:rsidRPr="00B71872">
        <w:rPr>
          <w:rFonts w:ascii="Calibri" w:hAnsi="Calibri" w:cs="Calibri"/>
          <w:b/>
          <w:bCs/>
          <w:highlight w:val="red"/>
          <w:lang w:val="en-US"/>
        </w:rPr>
        <w:t>(DELETE BEFORE SUBMITTING)</w:t>
      </w:r>
    </w:p>
    <w:p w14:paraId="3599B63D" w14:textId="2682517A" w:rsidR="00B203CE" w:rsidRPr="00B203CE" w:rsidRDefault="00A35E26" w:rsidP="00E577EC">
      <w:pPr>
        <w:spacing w:before="100" w:beforeAutospacing="1" w:after="100" w:afterAutospacing="1"/>
        <w:rPr>
          <w:rFonts w:ascii="Calibri" w:hAnsi="Calibri" w:cs="Calibri"/>
          <w:lang w:val="en-US"/>
        </w:rPr>
      </w:pPr>
      <w:r>
        <w:rPr>
          <w:rFonts w:ascii="Calibri" w:hAnsi="Calibri" w:cs="Calibri"/>
          <w:lang w:val="en-US"/>
        </w:rPr>
        <w:t xml:space="preserve">A1: </w:t>
      </w:r>
      <w:r w:rsidR="00B203CE">
        <w:rPr>
          <w:rFonts w:ascii="Calibri" w:hAnsi="Calibri" w:cs="Calibri"/>
          <w:lang w:val="en-US"/>
        </w:rPr>
        <w:t>Overview of carbon mitigation measures and effects on carbon</w:t>
      </w:r>
      <w:r w:rsidR="002E7DF6">
        <w:rPr>
          <w:rFonts w:ascii="Calibri" w:hAnsi="Calibri" w:cs="Calibri"/>
          <w:lang w:val="en-US"/>
        </w:rPr>
        <w:t xml:space="preserve"> </w:t>
      </w:r>
      <w:r w:rsidR="00B203CE">
        <w:rPr>
          <w:rFonts w:ascii="Calibri" w:hAnsi="Calibri" w:cs="Calibri"/>
          <w:lang w:val="en-US"/>
        </w:rPr>
        <w:t>dioxide, costs and savings as well as behavioral costs</w:t>
      </w:r>
    </w:p>
    <w:tbl>
      <w:tblPr>
        <w:tblStyle w:val="TableGrid"/>
        <w:tblW w:w="9634" w:type="dxa"/>
        <w:tblLook w:val="04A0" w:firstRow="1" w:lastRow="0" w:firstColumn="1" w:lastColumn="0" w:noHBand="0" w:noVBand="1"/>
      </w:tblPr>
      <w:tblGrid>
        <w:gridCol w:w="3823"/>
        <w:gridCol w:w="1909"/>
        <w:gridCol w:w="2343"/>
        <w:gridCol w:w="1559"/>
      </w:tblGrid>
      <w:tr w:rsidR="007C23C8" w:rsidRPr="00647B75" w14:paraId="2AC04794" w14:textId="33BDF1CD" w:rsidTr="007C23C8">
        <w:tc>
          <w:tcPr>
            <w:tcW w:w="3823" w:type="dxa"/>
            <w:shd w:val="clear" w:color="auto" w:fill="E2EFD9" w:themeFill="accent6" w:themeFillTint="33"/>
          </w:tcPr>
          <w:p w14:paraId="7654B674" w14:textId="77777777" w:rsidR="007C23C8" w:rsidRPr="00647B75" w:rsidRDefault="007C23C8" w:rsidP="00270FDF">
            <w:pPr>
              <w:rPr>
                <w:lang w:val="en-US"/>
              </w:rPr>
            </w:pPr>
            <w:r w:rsidRPr="00647B75">
              <w:rPr>
                <w:lang w:val="en-US"/>
              </w:rPr>
              <w:t>Attribute</w:t>
            </w:r>
          </w:p>
        </w:tc>
        <w:tc>
          <w:tcPr>
            <w:tcW w:w="1909" w:type="dxa"/>
            <w:shd w:val="clear" w:color="auto" w:fill="E2EFD9" w:themeFill="accent6" w:themeFillTint="33"/>
          </w:tcPr>
          <w:p w14:paraId="38899FD2" w14:textId="77777777" w:rsidR="007C23C8" w:rsidRPr="00647B75" w:rsidRDefault="007C23C8" w:rsidP="00270FDF">
            <w:pPr>
              <w:rPr>
                <w:lang w:val="en-US"/>
              </w:rPr>
            </w:pPr>
            <w:r w:rsidRPr="00647B75">
              <w:rPr>
                <w:lang w:val="en-US"/>
              </w:rPr>
              <w:t>Impact on CO2</w:t>
            </w:r>
          </w:p>
        </w:tc>
        <w:tc>
          <w:tcPr>
            <w:tcW w:w="2343" w:type="dxa"/>
            <w:shd w:val="clear" w:color="auto" w:fill="E2EFD9" w:themeFill="accent6" w:themeFillTint="33"/>
          </w:tcPr>
          <w:p w14:paraId="12C500E7" w14:textId="0A89C415" w:rsidR="007C23C8" w:rsidRPr="00647B75" w:rsidRDefault="007C23C8" w:rsidP="00270FDF">
            <w:pPr>
              <w:rPr>
                <w:lang w:val="en-US"/>
              </w:rPr>
            </w:pPr>
            <w:r w:rsidRPr="00647B75">
              <w:rPr>
                <w:lang w:val="en-US"/>
              </w:rPr>
              <w:t>Impact on costs (-) and saving (+)</w:t>
            </w:r>
          </w:p>
        </w:tc>
        <w:tc>
          <w:tcPr>
            <w:tcW w:w="1559" w:type="dxa"/>
            <w:shd w:val="clear" w:color="auto" w:fill="E2EFD9" w:themeFill="accent6" w:themeFillTint="33"/>
          </w:tcPr>
          <w:p w14:paraId="18F2211D" w14:textId="1F8FF01F" w:rsidR="007C23C8" w:rsidRPr="00647B75" w:rsidRDefault="007C23C8" w:rsidP="00270FDF">
            <w:pPr>
              <w:rPr>
                <w:lang w:val="en-US"/>
              </w:rPr>
            </w:pPr>
            <w:commentRangeStart w:id="116"/>
            <w:r>
              <w:rPr>
                <w:lang w:val="en-US"/>
              </w:rPr>
              <w:t>Behavioral cost</w:t>
            </w:r>
            <w:commentRangeEnd w:id="116"/>
            <w:r w:rsidR="003E7E6E">
              <w:rPr>
                <w:rStyle w:val="CommentReference"/>
                <w:rFonts w:asciiTheme="minorHAnsi" w:eastAsiaTheme="minorHAnsi" w:hAnsiTheme="minorHAnsi" w:cstheme="minorBidi"/>
                <w:lang w:eastAsia="en-US"/>
              </w:rPr>
              <w:commentReference w:id="116"/>
            </w:r>
          </w:p>
        </w:tc>
      </w:tr>
      <w:tr w:rsidR="007C23C8" w:rsidRPr="00647B75" w14:paraId="6497B6E0" w14:textId="1BED0EA2" w:rsidTr="007C23C8">
        <w:tc>
          <w:tcPr>
            <w:tcW w:w="3823" w:type="dxa"/>
            <w:shd w:val="clear" w:color="auto" w:fill="B4C6E7" w:themeFill="accent1" w:themeFillTint="66"/>
          </w:tcPr>
          <w:p w14:paraId="2D86D24E" w14:textId="77777777" w:rsidR="007C23C8" w:rsidRPr="00647B75" w:rsidRDefault="007C23C8" w:rsidP="00270FDF">
            <w:pPr>
              <w:rPr>
                <w:lang w:val="en-US"/>
              </w:rPr>
            </w:pPr>
            <w:r w:rsidRPr="00647B75">
              <w:rPr>
                <w:lang w:val="en-US"/>
              </w:rPr>
              <w:t>Mobility behavior</w:t>
            </w:r>
          </w:p>
        </w:tc>
        <w:tc>
          <w:tcPr>
            <w:tcW w:w="1909" w:type="dxa"/>
            <w:shd w:val="clear" w:color="auto" w:fill="B4C6E7" w:themeFill="accent1" w:themeFillTint="66"/>
          </w:tcPr>
          <w:p w14:paraId="5AE82FD1" w14:textId="77777777" w:rsidR="007C23C8" w:rsidRPr="00647B75" w:rsidRDefault="007C23C8" w:rsidP="00270FDF">
            <w:pPr>
              <w:rPr>
                <w:lang w:val="en-US"/>
              </w:rPr>
            </w:pPr>
          </w:p>
        </w:tc>
        <w:tc>
          <w:tcPr>
            <w:tcW w:w="2343" w:type="dxa"/>
            <w:shd w:val="clear" w:color="auto" w:fill="B4C6E7" w:themeFill="accent1" w:themeFillTint="66"/>
          </w:tcPr>
          <w:p w14:paraId="187F3EC4" w14:textId="77777777" w:rsidR="007C23C8" w:rsidRPr="00647B75" w:rsidRDefault="007C23C8" w:rsidP="00270FDF">
            <w:pPr>
              <w:rPr>
                <w:lang w:val="en-US"/>
              </w:rPr>
            </w:pPr>
          </w:p>
        </w:tc>
        <w:tc>
          <w:tcPr>
            <w:tcW w:w="1559" w:type="dxa"/>
            <w:shd w:val="clear" w:color="auto" w:fill="B4C6E7" w:themeFill="accent1" w:themeFillTint="66"/>
          </w:tcPr>
          <w:p w14:paraId="7057200F" w14:textId="77777777" w:rsidR="007C23C8" w:rsidRPr="00647B75" w:rsidRDefault="007C23C8" w:rsidP="00270FDF">
            <w:pPr>
              <w:rPr>
                <w:lang w:val="en-US"/>
              </w:rPr>
            </w:pPr>
          </w:p>
        </w:tc>
      </w:tr>
      <w:tr w:rsidR="007C23C8" w:rsidRPr="00647B75" w14:paraId="1F09C3F8" w14:textId="5975DD07" w:rsidTr="007C23C8">
        <w:tc>
          <w:tcPr>
            <w:tcW w:w="3823" w:type="dxa"/>
          </w:tcPr>
          <w:p w14:paraId="2B4F88C4" w14:textId="77777777" w:rsidR="007C23C8" w:rsidRPr="00647B75" w:rsidRDefault="007C23C8" w:rsidP="00270FDF">
            <w:pPr>
              <w:rPr>
                <w:lang w:val="en-US"/>
              </w:rPr>
            </w:pPr>
            <w:r w:rsidRPr="00647B75">
              <w:rPr>
                <w:lang w:val="en-US"/>
              </w:rPr>
              <w:t xml:space="preserve">Auto </w:t>
            </w:r>
            <w:proofErr w:type="spellStart"/>
            <w:r w:rsidRPr="00647B75">
              <w:rPr>
                <w:lang w:val="en-US"/>
              </w:rPr>
              <w:t>ersetzen</w:t>
            </w:r>
            <w:proofErr w:type="spellEnd"/>
            <w:r w:rsidRPr="00647B75">
              <w:rPr>
                <w:lang w:val="en-US"/>
              </w:rPr>
              <w:t xml:space="preserve"> </w:t>
            </w:r>
            <w:proofErr w:type="spellStart"/>
            <w:r w:rsidRPr="00647B75">
              <w:rPr>
                <w:lang w:val="en-US"/>
              </w:rPr>
              <w:t>durch</w:t>
            </w:r>
            <w:proofErr w:type="spellEnd"/>
          </w:p>
        </w:tc>
        <w:tc>
          <w:tcPr>
            <w:tcW w:w="1909" w:type="dxa"/>
          </w:tcPr>
          <w:p w14:paraId="1DB77179" w14:textId="6FFB8729" w:rsidR="007C23C8" w:rsidRPr="00647B75" w:rsidRDefault="007C23C8" w:rsidP="00270FDF">
            <w:pPr>
              <w:rPr>
                <w:lang w:val="en-US"/>
              </w:rPr>
            </w:pPr>
          </w:p>
        </w:tc>
        <w:tc>
          <w:tcPr>
            <w:tcW w:w="2343" w:type="dxa"/>
          </w:tcPr>
          <w:p w14:paraId="2188FAC9" w14:textId="5699DED6" w:rsidR="007C23C8" w:rsidRPr="00647B75" w:rsidRDefault="007C23C8" w:rsidP="00270FDF">
            <w:pPr>
              <w:rPr>
                <w:lang w:val="en-US"/>
              </w:rPr>
            </w:pPr>
            <w:r>
              <w:rPr>
                <w:lang w:val="en-US"/>
              </w:rPr>
              <w:t>High</w:t>
            </w:r>
            <w:r w:rsidR="007F1B87">
              <w:rPr>
                <w:lang w:val="en-US"/>
              </w:rPr>
              <w:t xml:space="preserve"> (-)</w:t>
            </w:r>
          </w:p>
        </w:tc>
        <w:tc>
          <w:tcPr>
            <w:tcW w:w="1559" w:type="dxa"/>
          </w:tcPr>
          <w:p w14:paraId="19AD3FDE" w14:textId="08CB77DE" w:rsidR="007C23C8" w:rsidRDefault="007C23C8" w:rsidP="00270FDF">
            <w:pPr>
              <w:rPr>
                <w:lang w:val="en-US"/>
              </w:rPr>
            </w:pPr>
            <w:r>
              <w:rPr>
                <w:lang w:val="en-US"/>
              </w:rPr>
              <w:t>Low</w:t>
            </w:r>
          </w:p>
        </w:tc>
      </w:tr>
      <w:tr w:rsidR="007C23C8" w:rsidRPr="00647B75" w14:paraId="21746978" w14:textId="2677F7D3" w:rsidTr="007C23C8">
        <w:tc>
          <w:tcPr>
            <w:tcW w:w="3823" w:type="dxa"/>
          </w:tcPr>
          <w:p w14:paraId="54AFB77E" w14:textId="77777777" w:rsidR="007C23C8" w:rsidRPr="00647B75" w:rsidRDefault="007C23C8" w:rsidP="00270FDF">
            <w:pPr>
              <w:rPr>
                <w:lang w:val="en-US"/>
              </w:rPr>
            </w:pPr>
            <w:r w:rsidRPr="00647B75">
              <w:rPr>
                <w:lang w:val="en-US"/>
              </w:rPr>
              <w:t xml:space="preserve">Auto </w:t>
            </w:r>
            <w:proofErr w:type="spellStart"/>
            <w:r w:rsidRPr="00647B75">
              <w:rPr>
                <w:lang w:val="en-US"/>
              </w:rPr>
              <w:t>verkaufen</w:t>
            </w:r>
            <w:proofErr w:type="spellEnd"/>
          </w:p>
        </w:tc>
        <w:tc>
          <w:tcPr>
            <w:tcW w:w="1909" w:type="dxa"/>
          </w:tcPr>
          <w:p w14:paraId="6FA40A5B" w14:textId="77777777" w:rsidR="007C23C8" w:rsidRPr="00647B75" w:rsidRDefault="007C23C8" w:rsidP="00270FDF">
            <w:pPr>
              <w:rPr>
                <w:lang w:val="en-US"/>
              </w:rPr>
            </w:pPr>
            <w:r w:rsidRPr="00647B75">
              <w:rPr>
                <w:lang w:val="en-US"/>
              </w:rPr>
              <w:t>negative</w:t>
            </w:r>
          </w:p>
        </w:tc>
        <w:tc>
          <w:tcPr>
            <w:tcW w:w="2343" w:type="dxa"/>
          </w:tcPr>
          <w:p w14:paraId="032E475D" w14:textId="6D878166" w:rsidR="007C23C8" w:rsidRPr="00647B75" w:rsidRDefault="007C23C8" w:rsidP="00270FDF">
            <w:pPr>
              <w:rPr>
                <w:lang w:val="en-US"/>
              </w:rPr>
            </w:pPr>
            <w:r>
              <w:rPr>
                <w:lang w:val="en-US"/>
              </w:rPr>
              <w:t>High (+)</w:t>
            </w:r>
          </w:p>
        </w:tc>
        <w:tc>
          <w:tcPr>
            <w:tcW w:w="1559" w:type="dxa"/>
          </w:tcPr>
          <w:p w14:paraId="636B1AC3" w14:textId="38F86FE5" w:rsidR="007C23C8" w:rsidRDefault="007C23C8" w:rsidP="00270FDF">
            <w:pPr>
              <w:rPr>
                <w:lang w:val="en-US"/>
              </w:rPr>
            </w:pPr>
            <w:r>
              <w:rPr>
                <w:lang w:val="en-US"/>
              </w:rPr>
              <w:t>High</w:t>
            </w:r>
          </w:p>
        </w:tc>
      </w:tr>
      <w:tr w:rsidR="007C23C8" w:rsidRPr="00647B75" w14:paraId="6449792F" w14:textId="1EEEA520" w:rsidTr="007C23C8">
        <w:tc>
          <w:tcPr>
            <w:tcW w:w="3823" w:type="dxa"/>
          </w:tcPr>
          <w:p w14:paraId="09FEDA4B" w14:textId="77777777" w:rsidR="007C23C8" w:rsidRPr="00647B75" w:rsidRDefault="007C23C8" w:rsidP="00270FDF">
            <w:pPr>
              <w:rPr>
                <w:lang w:val="en-US"/>
              </w:rPr>
            </w:pPr>
            <w:proofErr w:type="spellStart"/>
            <w:r w:rsidRPr="00647B75">
              <w:rPr>
                <w:lang w:val="en-US"/>
              </w:rPr>
              <w:t>Fahrleistung</w:t>
            </w:r>
            <w:proofErr w:type="spellEnd"/>
            <w:r w:rsidRPr="00647B75">
              <w:rPr>
                <w:lang w:val="en-US"/>
              </w:rPr>
              <w:t xml:space="preserve"> Auto </w:t>
            </w:r>
            <w:proofErr w:type="spellStart"/>
            <w:r w:rsidRPr="00647B75">
              <w:rPr>
                <w:lang w:val="en-US"/>
              </w:rPr>
              <w:t>reduzieren</w:t>
            </w:r>
            <w:proofErr w:type="spellEnd"/>
          </w:p>
        </w:tc>
        <w:tc>
          <w:tcPr>
            <w:tcW w:w="1909" w:type="dxa"/>
          </w:tcPr>
          <w:p w14:paraId="10DA6D38" w14:textId="77777777" w:rsidR="007C23C8" w:rsidRPr="00647B75" w:rsidRDefault="007C23C8" w:rsidP="00270FDF">
            <w:pPr>
              <w:rPr>
                <w:lang w:val="en-US"/>
              </w:rPr>
            </w:pPr>
            <w:r w:rsidRPr="00647B75">
              <w:rPr>
                <w:lang w:val="en-US"/>
              </w:rPr>
              <w:t>negative</w:t>
            </w:r>
          </w:p>
        </w:tc>
        <w:tc>
          <w:tcPr>
            <w:tcW w:w="2343" w:type="dxa"/>
          </w:tcPr>
          <w:p w14:paraId="269CB145" w14:textId="77777777" w:rsidR="007C23C8" w:rsidRPr="00647B75" w:rsidRDefault="007C23C8" w:rsidP="00270FDF">
            <w:pPr>
              <w:rPr>
                <w:lang w:val="en-US"/>
              </w:rPr>
            </w:pPr>
          </w:p>
        </w:tc>
        <w:tc>
          <w:tcPr>
            <w:tcW w:w="1559" w:type="dxa"/>
          </w:tcPr>
          <w:p w14:paraId="444180E2" w14:textId="5C744317" w:rsidR="007C23C8" w:rsidRPr="00647B75" w:rsidRDefault="007C23C8" w:rsidP="00270FDF">
            <w:pPr>
              <w:rPr>
                <w:lang w:val="en-US"/>
              </w:rPr>
            </w:pPr>
            <w:r>
              <w:rPr>
                <w:lang w:val="en-US"/>
              </w:rPr>
              <w:t>Low</w:t>
            </w:r>
          </w:p>
        </w:tc>
      </w:tr>
      <w:tr w:rsidR="007C23C8" w:rsidRPr="00647B75" w14:paraId="33522A94" w14:textId="1FFA4A27" w:rsidTr="007C23C8">
        <w:tc>
          <w:tcPr>
            <w:tcW w:w="3823" w:type="dxa"/>
          </w:tcPr>
          <w:p w14:paraId="71BAE719" w14:textId="77777777" w:rsidR="007C23C8" w:rsidRPr="00A7313D" w:rsidRDefault="007C23C8" w:rsidP="00270FDF">
            <w:pPr>
              <w:rPr>
                <w:lang w:val="de-CH"/>
              </w:rPr>
            </w:pPr>
            <w:r w:rsidRPr="00A7313D">
              <w:rPr>
                <w:lang w:val="de-CH"/>
              </w:rPr>
              <w:t>Kompensation mit ÖV / Fahrrad / E-Bike</w:t>
            </w:r>
          </w:p>
        </w:tc>
        <w:tc>
          <w:tcPr>
            <w:tcW w:w="1909" w:type="dxa"/>
          </w:tcPr>
          <w:p w14:paraId="616D3099" w14:textId="6BF867E1" w:rsidR="007C23C8" w:rsidRPr="00647B75" w:rsidRDefault="004B6CA6" w:rsidP="00270FDF">
            <w:pPr>
              <w:rPr>
                <w:lang w:val="en-US"/>
              </w:rPr>
            </w:pPr>
            <w:r>
              <w:rPr>
                <w:lang w:val="en-US"/>
              </w:rPr>
              <w:t>l</w:t>
            </w:r>
            <w:r w:rsidR="007C23C8">
              <w:rPr>
                <w:lang w:val="en-US"/>
              </w:rPr>
              <w:t>ow (</w:t>
            </w:r>
            <w:r w:rsidR="007C23C8" w:rsidRPr="00647B75">
              <w:rPr>
                <w:lang w:val="en-US"/>
              </w:rPr>
              <w:t>positive</w:t>
            </w:r>
            <w:r w:rsidR="007C23C8">
              <w:rPr>
                <w:lang w:val="en-US"/>
              </w:rPr>
              <w:t>)</w:t>
            </w:r>
          </w:p>
        </w:tc>
        <w:tc>
          <w:tcPr>
            <w:tcW w:w="2343" w:type="dxa"/>
          </w:tcPr>
          <w:p w14:paraId="34EE4176" w14:textId="24B58F0A" w:rsidR="007C23C8" w:rsidRPr="00647B75" w:rsidRDefault="007C23C8" w:rsidP="00270FDF">
            <w:pPr>
              <w:rPr>
                <w:lang w:val="en-US"/>
              </w:rPr>
            </w:pPr>
            <w:r>
              <w:rPr>
                <w:lang w:val="en-US"/>
              </w:rPr>
              <w:t>Low</w:t>
            </w:r>
            <w:r w:rsidR="007F1B87">
              <w:rPr>
                <w:lang w:val="en-US"/>
              </w:rPr>
              <w:t xml:space="preserve"> (-)</w:t>
            </w:r>
          </w:p>
        </w:tc>
        <w:tc>
          <w:tcPr>
            <w:tcW w:w="1559" w:type="dxa"/>
          </w:tcPr>
          <w:p w14:paraId="5FFB6ACB" w14:textId="5342BBE6" w:rsidR="007C23C8" w:rsidRDefault="007C23C8" w:rsidP="00270FDF">
            <w:pPr>
              <w:rPr>
                <w:lang w:val="en-US"/>
              </w:rPr>
            </w:pPr>
            <w:r>
              <w:rPr>
                <w:lang w:val="en-US"/>
              </w:rPr>
              <w:t>High</w:t>
            </w:r>
          </w:p>
        </w:tc>
      </w:tr>
      <w:tr w:rsidR="007C23C8" w:rsidRPr="00647B75" w14:paraId="75AB7B20" w14:textId="4B3CE987" w:rsidTr="007C23C8">
        <w:tc>
          <w:tcPr>
            <w:tcW w:w="3823" w:type="dxa"/>
          </w:tcPr>
          <w:p w14:paraId="72383A04" w14:textId="77777777" w:rsidR="007C23C8" w:rsidRPr="00A7313D" w:rsidRDefault="007C23C8" w:rsidP="00270FDF">
            <w:pPr>
              <w:rPr>
                <w:lang w:val="de-CH"/>
              </w:rPr>
            </w:pPr>
            <w:r w:rsidRPr="00A7313D">
              <w:rPr>
                <w:lang w:val="de-CH"/>
              </w:rPr>
              <w:t>Kaufe Abo für den öffentlichen Verkehr</w:t>
            </w:r>
          </w:p>
        </w:tc>
        <w:tc>
          <w:tcPr>
            <w:tcW w:w="1909" w:type="dxa"/>
          </w:tcPr>
          <w:p w14:paraId="4B8D5945" w14:textId="6FBDBA7A" w:rsidR="007C23C8" w:rsidRPr="00674203" w:rsidRDefault="007C23C8" w:rsidP="00270FDF">
            <w:pPr>
              <w:rPr>
                <w:lang w:val="de-CH"/>
              </w:rPr>
            </w:pPr>
          </w:p>
        </w:tc>
        <w:tc>
          <w:tcPr>
            <w:tcW w:w="2343" w:type="dxa"/>
          </w:tcPr>
          <w:p w14:paraId="08A67A38" w14:textId="34BA7DDE" w:rsidR="007C23C8" w:rsidRPr="00674203" w:rsidRDefault="007C23C8" w:rsidP="00270FDF">
            <w:pPr>
              <w:rPr>
                <w:lang w:val="de-CH"/>
              </w:rPr>
            </w:pPr>
          </w:p>
        </w:tc>
        <w:tc>
          <w:tcPr>
            <w:tcW w:w="1559" w:type="dxa"/>
          </w:tcPr>
          <w:p w14:paraId="7AD7BC93" w14:textId="77777777" w:rsidR="007C23C8" w:rsidRPr="00674203" w:rsidRDefault="007C23C8" w:rsidP="00270FDF">
            <w:pPr>
              <w:rPr>
                <w:lang w:val="de-CH"/>
              </w:rPr>
            </w:pPr>
          </w:p>
        </w:tc>
      </w:tr>
      <w:tr w:rsidR="007C23C8" w:rsidRPr="00647B75" w14:paraId="57FF38CD" w14:textId="416A601E" w:rsidTr="007C23C8">
        <w:tc>
          <w:tcPr>
            <w:tcW w:w="3823" w:type="dxa"/>
          </w:tcPr>
          <w:p w14:paraId="4E9F7116" w14:textId="77777777" w:rsidR="007C23C8" w:rsidRPr="00647B75" w:rsidRDefault="007C23C8" w:rsidP="00270FDF">
            <w:pPr>
              <w:rPr>
                <w:lang w:val="en-US"/>
              </w:rPr>
            </w:pPr>
            <w:proofErr w:type="spellStart"/>
            <w:r w:rsidRPr="00647B75">
              <w:rPr>
                <w:lang w:val="en-US"/>
              </w:rPr>
              <w:t>Anzahl</w:t>
            </w:r>
            <w:proofErr w:type="spellEnd"/>
            <w:r w:rsidRPr="00647B75">
              <w:rPr>
                <w:lang w:val="en-US"/>
              </w:rPr>
              <w:t xml:space="preserve"> </w:t>
            </w:r>
            <w:proofErr w:type="spellStart"/>
            <w:r w:rsidRPr="00647B75">
              <w:rPr>
                <w:lang w:val="en-US"/>
              </w:rPr>
              <w:t>Kurzstreckenflüge</w:t>
            </w:r>
            <w:proofErr w:type="spellEnd"/>
            <w:r w:rsidRPr="00647B75">
              <w:rPr>
                <w:lang w:val="en-US"/>
              </w:rPr>
              <w:t xml:space="preserve"> </w:t>
            </w:r>
            <w:proofErr w:type="spellStart"/>
            <w:r w:rsidRPr="00647B75">
              <w:rPr>
                <w:lang w:val="en-US"/>
              </w:rPr>
              <w:t>reduzieren</w:t>
            </w:r>
            <w:proofErr w:type="spellEnd"/>
          </w:p>
        </w:tc>
        <w:tc>
          <w:tcPr>
            <w:tcW w:w="1909" w:type="dxa"/>
          </w:tcPr>
          <w:p w14:paraId="6581F145" w14:textId="77BB83D7" w:rsidR="007C23C8" w:rsidRPr="00647B75" w:rsidRDefault="007C23C8" w:rsidP="00270FDF">
            <w:pPr>
              <w:rPr>
                <w:lang w:val="en-US"/>
              </w:rPr>
            </w:pPr>
            <w:r>
              <w:rPr>
                <w:lang w:val="en-US"/>
              </w:rPr>
              <w:t>high</w:t>
            </w:r>
          </w:p>
        </w:tc>
        <w:tc>
          <w:tcPr>
            <w:tcW w:w="2343" w:type="dxa"/>
          </w:tcPr>
          <w:p w14:paraId="4511D402" w14:textId="5D9CE119" w:rsidR="007C23C8" w:rsidRPr="00647B75" w:rsidRDefault="007C23C8" w:rsidP="00270FDF">
            <w:pPr>
              <w:rPr>
                <w:lang w:val="en-US"/>
              </w:rPr>
            </w:pPr>
            <w:r>
              <w:rPr>
                <w:lang w:val="en-US"/>
              </w:rPr>
              <w:t>Low (+)</w:t>
            </w:r>
          </w:p>
        </w:tc>
        <w:tc>
          <w:tcPr>
            <w:tcW w:w="1559" w:type="dxa"/>
          </w:tcPr>
          <w:p w14:paraId="28F63D89" w14:textId="5CE3BEBE" w:rsidR="007C23C8" w:rsidRDefault="007C23C8" w:rsidP="00270FDF">
            <w:pPr>
              <w:rPr>
                <w:lang w:val="en-US"/>
              </w:rPr>
            </w:pPr>
            <w:r>
              <w:rPr>
                <w:lang w:val="en-US"/>
              </w:rPr>
              <w:t>High</w:t>
            </w:r>
          </w:p>
        </w:tc>
      </w:tr>
      <w:tr w:rsidR="007C23C8" w:rsidRPr="00647B75" w14:paraId="1C5BEDF5" w14:textId="09A3740F" w:rsidTr="007C23C8">
        <w:tc>
          <w:tcPr>
            <w:tcW w:w="3823" w:type="dxa"/>
          </w:tcPr>
          <w:p w14:paraId="7532F5C6" w14:textId="77777777" w:rsidR="007C23C8" w:rsidRPr="00647B75" w:rsidRDefault="007C23C8" w:rsidP="00270FDF">
            <w:pPr>
              <w:rPr>
                <w:lang w:val="en-US"/>
              </w:rPr>
            </w:pPr>
            <w:proofErr w:type="spellStart"/>
            <w:r w:rsidRPr="00647B75">
              <w:rPr>
                <w:lang w:val="en-US"/>
              </w:rPr>
              <w:t>Anzahl</w:t>
            </w:r>
            <w:proofErr w:type="spellEnd"/>
            <w:r w:rsidRPr="00647B75">
              <w:rPr>
                <w:lang w:val="en-US"/>
              </w:rPr>
              <w:t xml:space="preserve"> </w:t>
            </w:r>
            <w:proofErr w:type="spellStart"/>
            <w:r w:rsidRPr="00647B75">
              <w:rPr>
                <w:lang w:val="en-US"/>
              </w:rPr>
              <w:t>Mittelstreckenflüge</w:t>
            </w:r>
            <w:proofErr w:type="spellEnd"/>
            <w:r w:rsidRPr="00647B75">
              <w:rPr>
                <w:lang w:val="en-US"/>
              </w:rPr>
              <w:t xml:space="preserve"> </w:t>
            </w:r>
            <w:proofErr w:type="spellStart"/>
            <w:r w:rsidRPr="00647B75">
              <w:rPr>
                <w:lang w:val="en-US"/>
              </w:rPr>
              <w:t>reduzieren</w:t>
            </w:r>
            <w:proofErr w:type="spellEnd"/>
          </w:p>
        </w:tc>
        <w:tc>
          <w:tcPr>
            <w:tcW w:w="1909" w:type="dxa"/>
          </w:tcPr>
          <w:p w14:paraId="3FC91E0F" w14:textId="281803AD" w:rsidR="007C23C8" w:rsidRPr="00647B75" w:rsidRDefault="007C23C8" w:rsidP="00270FDF">
            <w:pPr>
              <w:rPr>
                <w:lang w:val="en-US"/>
              </w:rPr>
            </w:pPr>
            <w:r>
              <w:rPr>
                <w:lang w:val="en-US"/>
              </w:rPr>
              <w:t>high</w:t>
            </w:r>
          </w:p>
        </w:tc>
        <w:tc>
          <w:tcPr>
            <w:tcW w:w="2343" w:type="dxa"/>
          </w:tcPr>
          <w:p w14:paraId="2192EB5C" w14:textId="3999AAC1" w:rsidR="007C23C8" w:rsidRPr="00647B75" w:rsidRDefault="007C23C8" w:rsidP="00270FDF">
            <w:pPr>
              <w:rPr>
                <w:lang w:val="en-US"/>
              </w:rPr>
            </w:pPr>
            <w:r>
              <w:rPr>
                <w:lang w:val="en-US"/>
              </w:rPr>
              <w:t>High (+)</w:t>
            </w:r>
          </w:p>
        </w:tc>
        <w:tc>
          <w:tcPr>
            <w:tcW w:w="1559" w:type="dxa"/>
          </w:tcPr>
          <w:p w14:paraId="5EA81B45" w14:textId="2466C6EC" w:rsidR="007C23C8" w:rsidRDefault="007C23C8" w:rsidP="00270FDF">
            <w:pPr>
              <w:rPr>
                <w:lang w:val="en-US"/>
              </w:rPr>
            </w:pPr>
            <w:r>
              <w:rPr>
                <w:lang w:val="en-US"/>
              </w:rPr>
              <w:t>High</w:t>
            </w:r>
          </w:p>
        </w:tc>
      </w:tr>
      <w:tr w:rsidR="007C23C8" w:rsidRPr="00647B75" w14:paraId="787D4701" w14:textId="722B0C44" w:rsidTr="007C23C8">
        <w:tc>
          <w:tcPr>
            <w:tcW w:w="3823" w:type="dxa"/>
          </w:tcPr>
          <w:p w14:paraId="0DC49910" w14:textId="77777777" w:rsidR="007C23C8" w:rsidRPr="00647B75" w:rsidRDefault="007C23C8" w:rsidP="00270FDF">
            <w:pPr>
              <w:rPr>
                <w:lang w:val="en-US"/>
              </w:rPr>
            </w:pPr>
            <w:proofErr w:type="spellStart"/>
            <w:r w:rsidRPr="00647B75">
              <w:rPr>
                <w:lang w:val="en-US"/>
              </w:rPr>
              <w:t>Anzahl</w:t>
            </w:r>
            <w:proofErr w:type="spellEnd"/>
            <w:r w:rsidRPr="00647B75">
              <w:rPr>
                <w:lang w:val="en-US"/>
              </w:rPr>
              <w:t xml:space="preserve"> </w:t>
            </w:r>
            <w:proofErr w:type="spellStart"/>
            <w:r w:rsidRPr="00647B75">
              <w:rPr>
                <w:lang w:val="en-US"/>
              </w:rPr>
              <w:t>Langstreckenflüge</w:t>
            </w:r>
            <w:proofErr w:type="spellEnd"/>
            <w:r w:rsidRPr="00647B75">
              <w:rPr>
                <w:lang w:val="en-US"/>
              </w:rPr>
              <w:t xml:space="preserve"> </w:t>
            </w:r>
            <w:proofErr w:type="spellStart"/>
            <w:r w:rsidRPr="00647B75">
              <w:rPr>
                <w:lang w:val="en-US"/>
              </w:rPr>
              <w:t>reduzieren</w:t>
            </w:r>
            <w:proofErr w:type="spellEnd"/>
          </w:p>
        </w:tc>
        <w:tc>
          <w:tcPr>
            <w:tcW w:w="1909" w:type="dxa"/>
          </w:tcPr>
          <w:p w14:paraId="79F71F65" w14:textId="10FBDE59" w:rsidR="007C23C8" w:rsidRPr="00647B75" w:rsidRDefault="007C23C8" w:rsidP="00270FDF">
            <w:pPr>
              <w:rPr>
                <w:lang w:val="en-US"/>
              </w:rPr>
            </w:pPr>
            <w:r>
              <w:rPr>
                <w:lang w:val="en-US"/>
              </w:rPr>
              <w:t>high</w:t>
            </w:r>
          </w:p>
        </w:tc>
        <w:tc>
          <w:tcPr>
            <w:tcW w:w="2343" w:type="dxa"/>
          </w:tcPr>
          <w:p w14:paraId="187C6D64" w14:textId="6FEBA09C" w:rsidR="007C23C8" w:rsidRPr="00647B75" w:rsidRDefault="007C23C8" w:rsidP="00270FDF">
            <w:pPr>
              <w:rPr>
                <w:lang w:val="en-US"/>
              </w:rPr>
            </w:pPr>
            <w:r>
              <w:rPr>
                <w:lang w:val="en-US"/>
              </w:rPr>
              <w:t>High (+)</w:t>
            </w:r>
          </w:p>
        </w:tc>
        <w:tc>
          <w:tcPr>
            <w:tcW w:w="1559" w:type="dxa"/>
          </w:tcPr>
          <w:p w14:paraId="7882839C" w14:textId="7D061B8E" w:rsidR="007C23C8" w:rsidRDefault="007C23C8" w:rsidP="00270FDF">
            <w:pPr>
              <w:rPr>
                <w:lang w:val="en-US"/>
              </w:rPr>
            </w:pPr>
            <w:r>
              <w:rPr>
                <w:lang w:val="en-US"/>
              </w:rPr>
              <w:t>High</w:t>
            </w:r>
          </w:p>
        </w:tc>
      </w:tr>
      <w:tr w:rsidR="007C23C8" w:rsidRPr="00647B75" w14:paraId="2B21C96F" w14:textId="42000211" w:rsidTr="007C23C8">
        <w:tc>
          <w:tcPr>
            <w:tcW w:w="3823" w:type="dxa"/>
            <w:shd w:val="clear" w:color="auto" w:fill="FF73D0"/>
          </w:tcPr>
          <w:p w14:paraId="7919DB9C" w14:textId="77777777" w:rsidR="007C23C8" w:rsidRPr="00647B75" w:rsidRDefault="007C23C8" w:rsidP="00270FDF">
            <w:pPr>
              <w:rPr>
                <w:lang w:val="en-US"/>
              </w:rPr>
            </w:pPr>
            <w:r w:rsidRPr="00647B75">
              <w:rPr>
                <w:lang w:val="en-US"/>
              </w:rPr>
              <w:t>Diet</w:t>
            </w:r>
          </w:p>
        </w:tc>
        <w:tc>
          <w:tcPr>
            <w:tcW w:w="1909" w:type="dxa"/>
            <w:shd w:val="clear" w:color="auto" w:fill="FF73D0"/>
          </w:tcPr>
          <w:p w14:paraId="752323BF" w14:textId="77777777" w:rsidR="007C23C8" w:rsidRPr="00647B75" w:rsidRDefault="007C23C8" w:rsidP="00270FDF">
            <w:pPr>
              <w:rPr>
                <w:lang w:val="en-US"/>
              </w:rPr>
            </w:pPr>
          </w:p>
        </w:tc>
        <w:tc>
          <w:tcPr>
            <w:tcW w:w="2343" w:type="dxa"/>
            <w:shd w:val="clear" w:color="auto" w:fill="FF73D0"/>
          </w:tcPr>
          <w:p w14:paraId="601F4833" w14:textId="77777777" w:rsidR="007C23C8" w:rsidRPr="00647B75" w:rsidRDefault="007C23C8" w:rsidP="00270FDF">
            <w:pPr>
              <w:rPr>
                <w:lang w:val="en-US"/>
              </w:rPr>
            </w:pPr>
          </w:p>
        </w:tc>
        <w:tc>
          <w:tcPr>
            <w:tcW w:w="1559" w:type="dxa"/>
            <w:shd w:val="clear" w:color="auto" w:fill="FF73D0"/>
          </w:tcPr>
          <w:p w14:paraId="155C0C89" w14:textId="77777777" w:rsidR="007C23C8" w:rsidRPr="00647B75" w:rsidRDefault="007C23C8" w:rsidP="00270FDF">
            <w:pPr>
              <w:rPr>
                <w:lang w:val="en-US"/>
              </w:rPr>
            </w:pPr>
          </w:p>
        </w:tc>
      </w:tr>
      <w:tr w:rsidR="007C23C8" w:rsidRPr="00647B75" w14:paraId="120DEFB7" w14:textId="0759ACC1" w:rsidTr="007C23C8">
        <w:tc>
          <w:tcPr>
            <w:tcW w:w="3823" w:type="dxa"/>
            <w:shd w:val="clear" w:color="auto" w:fill="auto"/>
          </w:tcPr>
          <w:p w14:paraId="4A39794C" w14:textId="77777777" w:rsidR="007C23C8" w:rsidRPr="00647B75" w:rsidRDefault="007C23C8" w:rsidP="00270FDF">
            <w:pPr>
              <w:rPr>
                <w:lang w:val="en-US"/>
              </w:rPr>
            </w:pPr>
            <w:proofErr w:type="spellStart"/>
            <w:r w:rsidRPr="00647B75">
              <w:rPr>
                <w:lang w:val="en-US"/>
              </w:rPr>
              <w:t>Ernährung</w:t>
            </w:r>
            <w:proofErr w:type="spellEnd"/>
            <w:r w:rsidRPr="00647B75">
              <w:rPr>
                <w:lang w:val="en-US"/>
              </w:rPr>
              <w:t xml:space="preserve"> </w:t>
            </w:r>
            <w:proofErr w:type="spellStart"/>
            <w:r w:rsidRPr="00647B75">
              <w:rPr>
                <w:lang w:val="en-US"/>
              </w:rPr>
              <w:t>ändern</w:t>
            </w:r>
            <w:proofErr w:type="spellEnd"/>
          </w:p>
        </w:tc>
        <w:tc>
          <w:tcPr>
            <w:tcW w:w="1909" w:type="dxa"/>
          </w:tcPr>
          <w:p w14:paraId="4986AC21" w14:textId="689BE071" w:rsidR="007C23C8" w:rsidRPr="00647B75" w:rsidRDefault="004B6CA6" w:rsidP="00270FDF">
            <w:pPr>
              <w:rPr>
                <w:lang w:val="en-US"/>
              </w:rPr>
            </w:pPr>
            <w:r>
              <w:rPr>
                <w:lang w:val="en-US"/>
              </w:rPr>
              <w:t>l</w:t>
            </w:r>
            <w:r w:rsidR="009E757B">
              <w:rPr>
                <w:lang w:val="en-US"/>
              </w:rPr>
              <w:t>ow</w:t>
            </w:r>
          </w:p>
        </w:tc>
        <w:tc>
          <w:tcPr>
            <w:tcW w:w="2343" w:type="dxa"/>
          </w:tcPr>
          <w:p w14:paraId="4E86523E" w14:textId="43ADEC97" w:rsidR="007C23C8" w:rsidRPr="00647B75" w:rsidRDefault="00E23DB4" w:rsidP="00270FDF">
            <w:pPr>
              <w:rPr>
                <w:lang w:val="en-US"/>
              </w:rPr>
            </w:pPr>
            <w:r>
              <w:rPr>
                <w:lang w:val="en-US"/>
              </w:rPr>
              <w:t>No impact</w:t>
            </w:r>
          </w:p>
        </w:tc>
        <w:tc>
          <w:tcPr>
            <w:tcW w:w="1559" w:type="dxa"/>
          </w:tcPr>
          <w:p w14:paraId="16451872" w14:textId="50F13058" w:rsidR="007C23C8" w:rsidRDefault="007C23C8" w:rsidP="00270FDF">
            <w:pPr>
              <w:rPr>
                <w:lang w:val="en-US"/>
              </w:rPr>
            </w:pPr>
            <w:r>
              <w:rPr>
                <w:lang w:val="en-US"/>
              </w:rPr>
              <w:t>High</w:t>
            </w:r>
          </w:p>
        </w:tc>
      </w:tr>
      <w:tr w:rsidR="007C23C8" w:rsidRPr="00647B75" w14:paraId="5AA1621B" w14:textId="73C786F5" w:rsidTr="007C23C8">
        <w:tc>
          <w:tcPr>
            <w:tcW w:w="3823" w:type="dxa"/>
            <w:shd w:val="clear" w:color="auto" w:fill="FFE599" w:themeFill="accent4" w:themeFillTint="66"/>
          </w:tcPr>
          <w:p w14:paraId="3BB1F521" w14:textId="77777777" w:rsidR="007C23C8" w:rsidRPr="00647B75" w:rsidRDefault="007C23C8" w:rsidP="00270FDF">
            <w:pPr>
              <w:rPr>
                <w:lang w:val="en-US"/>
              </w:rPr>
            </w:pPr>
            <w:r w:rsidRPr="00647B75">
              <w:rPr>
                <w:lang w:val="en-US"/>
              </w:rPr>
              <w:t>Housing</w:t>
            </w:r>
          </w:p>
        </w:tc>
        <w:tc>
          <w:tcPr>
            <w:tcW w:w="1909" w:type="dxa"/>
            <w:shd w:val="clear" w:color="auto" w:fill="FFE599" w:themeFill="accent4" w:themeFillTint="66"/>
          </w:tcPr>
          <w:p w14:paraId="220A7845" w14:textId="77777777" w:rsidR="007C23C8" w:rsidRPr="00647B75" w:rsidRDefault="007C23C8" w:rsidP="00270FDF">
            <w:pPr>
              <w:rPr>
                <w:lang w:val="en-US"/>
              </w:rPr>
            </w:pPr>
          </w:p>
        </w:tc>
        <w:tc>
          <w:tcPr>
            <w:tcW w:w="2343" w:type="dxa"/>
            <w:shd w:val="clear" w:color="auto" w:fill="FFE599" w:themeFill="accent4" w:themeFillTint="66"/>
          </w:tcPr>
          <w:p w14:paraId="06B4A16C" w14:textId="77777777" w:rsidR="007C23C8" w:rsidRPr="00647B75" w:rsidRDefault="007C23C8" w:rsidP="00270FDF">
            <w:pPr>
              <w:rPr>
                <w:lang w:val="en-US"/>
              </w:rPr>
            </w:pPr>
          </w:p>
        </w:tc>
        <w:tc>
          <w:tcPr>
            <w:tcW w:w="1559" w:type="dxa"/>
            <w:shd w:val="clear" w:color="auto" w:fill="FFE599" w:themeFill="accent4" w:themeFillTint="66"/>
          </w:tcPr>
          <w:p w14:paraId="48915206" w14:textId="77777777" w:rsidR="007C23C8" w:rsidRPr="00647B75" w:rsidRDefault="007C23C8" w:rsidP="00270FDF">
            <w:pPr>
              <w:rPr>
                <w:lang w:val="en-US"/>
              </w:rPr>
            </w:pPr>
          </w:p>
        </w:tc>
      </w:tr>
      <w:tr w:rsidR="007C23C8" w:rsidRPr="00647B75" w14:paraId="4ACBAD2B" w14:textId="0A04951D" w:rsidTr="007C23C8">
        <w:tc>
          <w:tcPr>
            <w:tcW w:w="3823" w:type="dxa"/>
            <w:shd w:val="clear" w:color="auto" w:fill="auto"/>
          </w:tcPr>
          <w:p w14:paraId="7C3D96A6" w14:textId="77777777" w:rsidR="007C23C8" w:rsidRPr="00647B75" w:rsidRDefault="007C23C8" w:rsidP="00270FDF">
            <w:pPr>
              <w:rPr>
                <w:lang w:val="en-US"/>
              </w:rPr>
            </w:pPr>
            <w:proofErr w:type="spellStart"/>
            <w:r w:rsidRPr="00647B75">
              <w:rPr>
                <w:lang w:val="en-US"/>
              </w:rPr>
              <w:t>Dach</w:t>
            </w:r>
            <w:proofErr w:type="spellEnd"/>
            <w:r w:rsidRPr="00647B75">
              <w:rPr>
                <w:lang w:val="en-US"/>
              </w:rPr>
              <w:t xml:space="preserve"> </w:t>
            </w:r>
            <w:proofErr w:type="spellStart"/>
            <w:r w:rsidRPr="00647B75">
              <w:rPr>
                <w:lang w:val="en-US"/>
              </w:rPr>
              <w:t>dämmen</w:t>
            </w:r>
            <w:proofErr w:type="spellEnd"/>
          </w:p>
        </w:tc>
        <w:tc>
          <w:tcPr>
            <w:tcW w:w="1909" w:type="dxa"/>
          </w:tcPr>
          <w:p w14:paraId="417377F6" w14:textId="77777777" w:rsidR="007C23C8" w:rsidRPr="00647B75" w:rsidRDefault="007C23C8" w:rsidP="00270FDF">
            <w:pPr>
              <w:rPr>
                <w:lang w:val="en-US"/>
              </w:rPr>
            </w:pPr>
            <w:r w:rsidRPr="00647B75">
              <w:rPr>
                <w:lang w:val="en-US"/>
              </w:rPr>
              <w:t>Negative</w:t>
            </w:r>
          </w:p>
        </w:tc>
        <w:tc>
          <w:tcPr>
            <w:tcW w:w="2343" w:type="dxa"/>
          </w:tcPr>
          <w:p w14:paraId="05CDFF66" w14:textId="26919FD4" w:rsidR="007C23C8" w:rsidRPr="00647B75" w:rsidRDefault="009E757B" w:rsidP="00270FDF">
            <w:pPr>
              <w:rPr>
                <w:lang w:val="en-US"/>
              </w:rPr>
            </w:pPr>
            <w:r>
              <w:rPr>
                <w:lang w:val="en-US"/>
              </w:rPr>
              <w:t>High</w:t>
            </w:r>
            <w:r w:rsidR="007F1B87">
              <w:rPr>
                <w:lang w:val="en-US"/>
              </w:rPr>
              <w:t xml:space="preserve"> (-)</w:t>
            </w:r>
          </w:p>
        </w:tc>
        <w:tc>
          <w:tcPr>
            <w:tcW w:w="1559" w:type="dxa"/>
          </w:tcPr>
          <w:p w14:paraId="6CD92058" w14:textId="476E8C4E" w:rsidR="007C23C8" w:rsidRDefault="007C23C8" w:rsidP="00270FDF">
            <w:pPr>
              <w:rPr>
                <w:lang w:val="en-US"/>
              </w:rPr>
            </w:pPr>
            <w:r>
              <w:rPr>
                <w:lang w:val="en-US"/>
              </w:rPr>
              <w:t>Low</w:t>
            </w:r>
          </w:p>
        </w:tc>
      </w:tr>
      <w:tr w:rsidR="007C23C8" w:rsidRPr="00647B75" w14:paraId="5A741EF6" w14:textId="60BAD39E" w:rsidTr="007C23C8">
        <w:tc>
          <w:tcPr>
            <w:tcW w:w="3823" w:type="dxa"/>
            <w:shd w:val="clear" w:color="auto" w:fill="auto"/>
          </w:tcPr>
          <w:p w14:paraId="02BF1E8B" w14:textId="77777777" w:rsidR="007C23C8" w:rsidRPr="00647B75" w:rsidRDefault="007C23C8" w:rsidP="00270FDF">
            <w:pPr>
              <w:rPr>
                <w:lang w:val="en-US"/>
              </w:rPr>
            </w:pPr>
            <w:proofErr w:type="spellStart"/>
            <w:r w:rsidRPr="00647B75">
              <w:rPr>
                <w:lang w:val="en-US"/>
              </w:rPr>
              <w:t>Fassade</w:t>
            </w:r>
            <w:proofErr w:type="spellEnd"/>
            <w:r w:rsidRPr="00647B75">
              <w:rPr>
                <w:lang w:val="en-US"/>
              </w:rPr>
              <w:t xml:space="preserve"> </w:t>
            </w:r>
            <w:proofErr w:type="spellStart"/>
            <w:r w:rsidRPr="00647B75">
              <w:rPr>
                <w:lang w:val="en-US"/>
              </w:rPr>
              <w:t>dämmen</w:t>
            </w:r>
            <w:proofErr w:type="spellEnd"/>
          </w:p>
        </w:tc>
        <w:tc>
          <w:tcPr>
            <w:tcW w:w="1909" w:type="dxa"/>
          </w:tcPr>
          <w:p w14:paraId="491A78F7" w14:textId="77777777" w:rsidR="007C23C8" w:rsidRPr="00647B75" w:rsidRDefault="007C23C8" w:rsidP="00270FDF">
            <w:pPr>
              <w:rPr>
                <w:lang w:val="en-US"/>
              </w:rPr>
            </w:pPr>
            <w:r w:rsidRPr="00647B75">
              <w:rPr>
                <w:lang w:val="en-US"/>
              </w:rPr>
              <w:t>Negative</w:t>
            </w:r>
          </w:p>
        </w:tc>
        <w:tc>
          <w:tcPr>
            <w:tcW w:w="2343" w:type="dxa"/>
          </w:tcPr>
          <w:p w14:paraId="179F6F0E" w14:textId="316DDB8D" w:rsidR="007C23C8" w:rsidRPr="00647B75" w:rsidRDefault="009E757B" w:rsidP="00270FDF">
            <w:pPr>
              <w:rPr>
                <w:lang w:val="en-US"/>
              </w:rPr>
            </w:pPr>
            <w:r>
              <w:rPr>
                <w:lang w:val="en-US"/>
              </w:rPr>
              <w:t>High</w:t>
            </w:r>
            <w:r w:rsidR="007F1B87">
              <w:rPr>
                <w:lang w:val="en-US"/>
              </w:rPr>
              <w:t xml:space="preserve"> (-)</w:t>
            </w:r>
          </w:p>
        </w:tc>
        <w:tc>
          <w:tcPr>
            <w:tcW w:w="1559" w:type="dxa"/>
          </w:tcPr>
          <w:p w14:paraId="7A5533C7" w14:textId="0AA25701" w:rsidR="007C23C8" w:rsidRDefault="007C23C8" w:rsidP="00270FDF">
            <w:pPr>
              <w:rPr>
                <w:lang w:val="en-US"/>
              </w:rPr>
            </w:pPr>
            <w:r>
              <w:rPr>
                <w:lang w:val="en-US"/>
              </w:rPr>
              <w:t>Low</w:t>
            </w:r>
          </w:p>
        </w:tc>
      </w:tr>
      <w:tr w:rsidR="007C23C8" w:rsidRPr="00647B75" w14:paraId="29B6A807" w14:textId="31B06243" w:rsidTr="007C23C8">
        <w:tc>
          <w:tcPr>
            <w:tcW w:w="3823" w:type="dxa"/>
            <w:shd w:val="clear" w:color="auto" w:fill="auto"/>
          </w:tcPr>
          <w:p w14:paraId="33D4AA05" w14:textId="77777777" w:rsidR="007C23C8" w:rsidRPr="00647B75" w:rsidRDefault="007C23C8" w:rsidP="00270FDF">
            <w:pPr>
              <w:rPr>
                <w:lang w:val="en-US"/>
              </w:rPr>
            </w:pPr>
            <w:r w:rsidRPr="00647B75">
              <w:rPr>
                <w:lang w:val="en-US"/>
              </w:rPr>
              <w:t xml:space="preserve">Fenster </w:t>
            </w:r>
            <w:proofErr w:type="spellStart"/>
            <w:r w:rsidRPr="00647B75">
              <w:rPr>
                <w:lang w:val="en-US"/>
              </w:rPr>
              <w:t>austauschen</w:t>
            </w:r>
            <w:proofErr w:type="spellEnd"/>
          </w:p>
        </w:tc>
        <w:tc>
          <w:tcPr>
            <w:tcW w:w="1909" w:type="dxa"/>
          </w:tcPr>
          <w:p w14:paraId="36CE484F" w14:textId="77777777" w:rsidR="007C23C8" w:rsidRPr="00647B75" w:rsidRDefault="007C23C8" w:rsidP="00270FDF">
            <w:pPr>
              <w:rPr>
                <w:lang w:val="en-US"/>
              </w:rPr>
            </w:pPr>
            <w:r w:rsidRPr="00647B75">
              <w:rPr>
                <w:lang w:val="en-US"/>
              </w:rPr>
              <w:t>Negative</w:t>
            </w:r>
          </w:p>
        </w:tc>
        <w:tc>
          <w:tcPr>
            <w:tcW w:w="2343" w:type="dxa"/>
          </w:tcPr>
          <w:p w14:paraId="22B8E1AE" w14:textId="7CB3B535" w:rsidR="007C23C8" w:rsidRPr="00647B75" w:rsidRDefault="007C23C8" w:rsidP="00270FDF">
            <w:pPr>
              <w:rPr>
                <w:lang w:val="en-US"/>
              </w:rPr>
            </w:pPr>
            <w:r>
              <w:rPr>
                <w:lang w:val="en-US"/>
              </w:rPr>
              <w:t>High</w:t>
            </w:r>
            <w:r w:rsidR="007F1B87">
              <w:rPr>
                <w:lang w:val="en-US"/>
              </w:rPr>
              <w:t xml:space="preserve"> (-)</w:t>
            </w:r>
          </w:p>
        </w:tc>
        <w:tc>
          <w:tcPr>
            <w:tcW w:w="1559" w:type="dxa"/>
          </w:tcPr>
          <w:p w14:paraId="56B67FAD" w14:textId="3983853A" w:rsidR="007C23C8" w:rsidRDefault="007C23C8" w:rsidP="00270FDF">
            <w:pPr>
              <w:rPr>
                <w:lang w:val="en-US"/>
              </w:rPr>
            </w:pPr>
            <w:r>
              <w:rPr>
                <w:lang w:val="en-US"/>
              </w:rPr>
              <w:t>Low</w:t>
            </w:r>
          </w:p>
        </w:tc>
      </w:tr>
      <w:tr w:rsidR="007C23C8" w:rsidRPr="00647B75" w14:paraId="50AB593C" w14:textId="324CF9CC" w:rsidTr="007C23C8">
        <w:tc>
          <w:tcPr>
            <w:tcW w:w="3823" w:type="dxa"/>
            <w:shd w:val="clear" w:color="auto" w:fill="auto"/>
          </w:tcPr>
          <w:p w14:paraId="5F58E9E2" w14:textId="77777777" w:rsidR="007C23C8" w:rsidRPr="00647B75" w:rsidRDefault="007C23C8" w:rsidP="00270FDF">
            <w:pPr>
              <w:rPr>
                <w:lang w:val="en-US"/>
              </w:rPr>
            </w:pPr>
            <w:proofErr w:type="spellStart"/>
            <w:r w:rsidRPr="00647B75">
              <w:rPr>
                <w:lang w:val="en-US"/>
              </w:rPr>
              <w:t>Solaranlage</w:t>
            </w:r>
            <w:proofErr w:type="spellEnd"/>
            <w:r w:rsidRPr="00647B75">
              <w:rPr>
                <w:lang w:val="en-US"/>
              </w:rPr>
              <w:t xml:space="preserve"> </w:t>
            </w:r>
            <w:proofErr w:type="spellStart"/>
            <w:r w:rsidRPr="00647B75">
              <w:rPr>
                <w:lang w:val="en-US"/>
              </w:rPr>
              <w:t>installieren</w:t>
            </w:r>
            <w:proofErr w:type="spellEnd"/>
          </w:p>
        </w:tc>
        <w:tc>
          <w:tcPr>
            <w:tcW w:w="1909" w:type="dxa"/>
          </w:tcPr>
          <w:p w14:paraId="7A09A76C" w14:textId="77777777" w:rsidR="007C23C8" w:rsidRPr="00647B75" w:rsidRDefault="007C23C8" w:rsidP="00270FDF">
            <w:pPr>
              <w:rPr>
                <w:lang w:val="en-US"/>
              </w:rPr>
            </w:pPr>
            <w:r w:rsidRPr="00647B75">
              <w:rPr>
                <w:lang w:val="en-US"/>
              </w:rPr>
              <w:t>Negative</w:t>
            </w:r>
          </w:p>
        </w:tc>
        <w:tc>
          <w:tcPr>
            <w:tcW w:w="2343" w:type="dxa"/>
          </w:tcPr>
          <w:p w14:paraId="5F68C06F" w14:textId="0E8D2BD8" w:rsidR="007C23C8" w:rsidRPr="00647B75" w:rsidRDefault="007C23C8" w:rsidP="00270FDF">
            <w:pPr>
              <w:rPr>
                <w:lang w:val="en-US"/>
              </w:rPr>
            </w:pPr>
            <w:r>
              <w:rPr>
                <w:lang w:val="en-US"/>
              </w:rPr>
              <w:t>High</w:t>
            </w:r>
            <w:r w:rsidR="007F1B87">
              <w:rPr>
                <w:lang w:val="en-US"/>
              </w:rPr>
              <w:t xml:space="preserve"> (-)</w:t>
            </w:r>
          </w:p>
        </w:tc>
        <w:tc>
          <w:tcPr>
            <w:tcW w:w="1559" w:type="dxa"/>
          </w:tcPr>
          <w:p w14:paraId="4E17DACE" w14:textId="6FF2668E" w:rsidR="007C23C8" w:rsidRDefault="007C23C8" w:rsidP="00270FDF">
            <w:pPr>
              <w:rPr>
                <w:lang w:val="en-US"/>
              </w:rPr>
            </w:pPr>
            <w:r>
              <w:rPr>
                <w:lang w:val="en-US"/>
              </w:rPr>
              <w:t>Low</w:t>
            </w:r>
          </w:p>
        </w:tc>
      </w:tr>
      <w:tr w:rsidR="007C23C8" w:rsidRPr="00647B75" w14:paraId="72B3446C" w14:textId="0431E68F" w:rsidTr="007C23C8">
        <w:tc>
          <w:tcPr>
            <w:tcW w:w="3823" w:type="dxa"/>
            <w:shd w:val="clear" w:color="auto" w:fill="auto"/>
          </w:tcPr>
          <w:p w14:paraId="588B36C0" w14:textId="77777777" w:rsidR="007C23C8" w:rsidRPr="00647B75" w:rsidRDefault="007C23C8" w:rsidP="00270FDF">
            <w:pPr>
              <w:rPr>
                <w:lang w:val="en-US"/>
              </w:rPr>
            </w:pPr>
            <w:proofErr w:type="spellStart"/>
            <w:r w:rsidRPr="00647B75">
              <w:rPr>
                <w:lang w:val="en-US"/>
              </w:rPr>
              <w:t>Kontrollierte</w:t>
            </w:r>
            <w:proofErr w:type="spellEnd"/>
            <w:r w:rsidRPr="00647B75">
              <w:rPr>
                <w:lang w:val="en-US"/>
              </w:rPr>
              <w:t xml:space="preserve"> </w:t>
            </w:r>
            <w:proofErr w:type="spellStart"/>
            <w:r w:rsidRPr="00647B75">
              <w:rPr>
                <w:lang w:val="en-US"/>
              </w:rPr>
              <w:t>Lüftung</w:t>
            </w:r>
            <w:proofErr w:type="spellEnd"/>
            <w:r w:rsidRPr="00647B75">
              <w:rPr>
                <w:lang w:val="en-US"/>
              </w:rPr>
              <w:t xml:space="preserve"> </w:t>
            </w:r>
            <w:proofErr w:type="spellStart"/>
            <w:r w:rsidRPr="00647B75">
              <w:rPr>
                <w:lang w:val="en-US"/>
              </w:rPr>
              <w:t>installieren</w:t>
            </w:r>
            <w:proofErr w:type="spellEnd"/>
          </w:p>
        </w:tc>
        <w:tc>
          <w:tcPr>
            <w:tcW w:w="1909" w:type="dxa"/>
          </w:tcPr>
          <w:p w14:paraId="775BBE27" w14:textId="77777777" w:rsidR="007C23C8" w:rsidRPr="00647B75" w:rsidRDefault="007C23C8" w:rsidP="00270FDF">
            <w:pPr>
              <w:rPr>
                <w:lang w:val="en-US"/>
              </w:rPr>
            </w:pPr>
            <w:r w:rsidRPr="00647B75">
              <w:rPr>
                <w:lang w:val="en-US"/>
              </w:rPr>
              <w:t>Negative</w:t>
            </w:r>
          </w:p>
        </w:tc>
        <w:tc>
          <w:tcPr>
            <w:tcW w:w="2343" w:type="dxa"/>
          </w:tcPr>
          <w:p w14:paraId="159AE797" w14:textId="2E9C0579" w:rsidR="007C23C8" w:rsidRPr="00647B75" w:rsidRDefault="007C23C8" w:rsidP="00270FDF">
            <w:pPr>
              <w:rPr>
                <w:lang w:val="en-US"/>
              </w:rPr>
            </w:pPr>
            <w:r>
              <w:rPr>
                <w:lang w:val="en-US"/>
              </w:rPr>
              <w:t>High</w:t>
            </w:r>
            <w:r w:rsidR="007F1B87">
              <w:rPr>
                <w:lang w:val="en-US"/>
              </w:rPr>
              <w:t xml:space="preserve"> (-)</w:t>
            </w:r>
          </w:p>
        </w:tc>
        <w:tc>
          <w:tcPr>
            <w:tcW w:w="1559" w:type="dxa"/>
          </w:tcPr>
          <w:p w14:paraId="0966A7A3" w14:textId="7391B8F8" w:rsidR="007C23C8" w:rsidRDefault="007C23C8" w:rsidP="00270FDF">
            <w:pPr>
              <w:rPr>
                <w:lang w:val="en-US"/>
              </w:rPr>
            </w:pPr>
            <w:r>
              <w:rPr>
                <w:lang w:val="en-US"/>
              </w:rPr>
              <w:t>Low</w:t>
            </w:r>
          </w:p>
        </w:tc>
      </w:tr>
      <w:tr w:rsidR="007C23C8" w:rsidRPr="00647B75" w14:paraId="4143D492" w14:textId="4239C7B8" w:rsidTr="007C23C8">
        <w:tc>
          <w:tcPr>
            <w:tcW w:w="3823" w:type="dxa"/>
            <w:shd w:val="clear" w:color="auto" w:fill="auto"/>
          </w:tcPr>
          <w:p w14:paraId="6254E8C1" w14:textId="77777777" w:rsidR="007C23C8" w:rsidRPr="00647B75" w:rsidRDefault="007C23C8" w:rsidP="00270FDF">
            <w:pPr>
              <w:rPr>
                <w:lang w:val="en-US"/>
              </w:rPr>
            </w:pPr>
            <w:proofErr w:type="spellStart"/>
            <w:r w:rsidRPr="00647B75">
              <w:rPr>
                <w:lang w:val="en-US"/>
              </w:rPr>
              <w:t>Wärmepumpe</w:t>
            </w:r>
            <w:proofErr w:type="spellEnd"/>
            <w:r w:rsidRPr="00647B75">
              <w:rPr>
                <w:lang w:val="en-US"/>
              </w:rPr>
              <w:t xml:space="preserve"> </w:t>
            </w:r>
            <w:proofErr w:type="spellStart"/>
            <w:r w:rsidRPr="00647B75">
              <w:rPr>
                <w:lang w:val="en-US"/>
              </w:rPr>
              <w:t>installieren</w:t>
            </w:r>
            <w:proofErr w:type="spellEnd"/>
          </w:p>
        </w:tc>
        <w:tc>
          <w:tcPr>
            <w:tcW w:w="1909" w:type="dxa"/>
          </w:tcPr>
          <w:p w14:paraId="0F8C3F1E" w14:textId="77777777" w:rsidR="007C23C8" w:rsidRPr="00647B75" w:rsidRDefault="007C23C8" w:rsidP="00270FDF">
            <w:pPr>
              <w:rPr>
                <w:lang w:val="en-US"/>
              </w:rPr>
            </w:pPr>
            <w:r w:rsidRPr="00647B75">
              <w:rPr>
                <w:lang w:val="en-US"/>
              </w:rPr>
              <w:t>Negative</w:t>
            </w:r>
          </w:p>
        </w:tc>
        <w:tc>
          <w:tcPr>
            <w:tcW w:w="2343" w:type="dxa"/>
          </w:tcPr>
          <w:p w14:paraId="125E287C" w14:textId="266AAC90" w:rsidR="007C23C8" w:rsidRPr="00647B75" w:rsidRDefault="007C23C8" w:rsidP="00270FDF">
            <w:pPr>
              <w:rPr>
                <w:lang w:val="en-US"/>
              </w:rPr>
            </w:pPr>
            <w:r>
              <w:rPr>
                <w:lang w:val="en-US"/>
              </w:rPr>
              <w:t>High</w:t>
            </w:r>
            <w:r w:rsidR="007F1B87">
              <w:rPr>
                <w:lang w:val="en-US"/>
              </w:rPr>
              <w:t xml:space="preserve"> (-)</w:t>
            </w:r>
          </w:p>
        </w:tc>
        <w:tc>
          <w:tcPr>
            <w:tcW w:w="1559" w:type="dxa"/>
          </w:tcPr>
          <w:p w14:paraId="3DAFBDD4" w14:textId="4AC61742" w:rsidR="007C23C8" w:rsidRDefault="007C23C8" w:rsidP="00270FDF">
            <w:pPr>
              <w:rPr>
                <w:lang w:val="en-US"/>
              </w:rPr>
            </w:pPr>
            <w:r>
              <w:rPr>
                <w:lang w:val="en-US"/>
              </w:rPr>
              <w:t>Low</w:t>
            </w:r>
          </w:p>
        </w:tc>
      </w:tr>
      <w:tr w:rsidR="007C23C8" w:rsidRPr="00647B75" w14:paraId="38E0AD9E" w14:textId="1A123BA5" w:rsidTr="007C23C8">
        <w:tc>
          <w:tcPr>
            <w:tcW w:w="3823" w:type="dxa"/>
            <w:shd w:val="clear" w:color="auto" w:fill="auto"/>
          </w:tcPr>
          <w:p w14:paraId="623EAF5E" w14:textId="77777777" w:rsidR="007C23C8" w:rsidRPr="00647B75" w:rsidRDefault="007C23C8" w:rsidP="00270FDF">
            <w:pPr>
              <w:rPr>
                <w:lang w:val="en-US"/>
              </w:rPr>
            </w:pPr>
            <w:proofErr w:type="spellStart"/>
            <w:r w:rsidRPr="00647B75">
              <w:rPr>
                <w:lang w:val="en-US"/>
              </w:rPr>
              <w:t>Raumtemperatur</w:t>
            </w:r>
            <w:proofErr w:type="spellEnd"/>
            <w:r w:rsidRPr="00647B75">
              <w:rPr>
                <w:lang w:val="en-US"/>
              </w:rPr>
              <w:t xml:space="preserve"> </w:t>
            </w:r>
            <w:proofErr w:type="spellStart"/>
            <w:r w:rsidRPr="00647B75">
              <w:rPr>
                <w:lang w:val="en-US"/>
              </w:rPr>
              <w:t>reduzieren</w:t>
            </w:r>
            <w:proofErr w:type="spellEnd"/>
            <w:r w:rsidRPr="00647B75">
              <w:rPr>
                <w:lang w:val="en-US"/>
              </w:rPr>
              <w:t xml:space="preserve"> um</w:t>
            </w:r>
          </w:p>
        </w:tc>
        <w:tc>
          <w:tcPr>
            <w:tcW w:w="1909" w:type="dxa"/>
          </w:tcPr>
          <w:p w14:paraId="7B44E405" w14:textId="77777777" w:rsidR="007C23C8" w:rsidRPr="00647B75" w:rsidRDefault="007C23C8" w:rsidP="00270FDF">
            <w:pPr>
              <w:rPr>
                <w:lang w:val="en-US"/>
              </w:rPr>
            </w:pPr>
            <w:r w:rsidRPr="00647B75">
              <w:rPr>
                <w:lang w:val="en-US"/>
              </w:rPr>
              <w:t>Negative</w:t>
            </w:r>
          </w:p>
        </w:tc>
        <w:tc>
          <w:tcPr>
            <w:tcW w:w="2343" w:type="dxa"/>
          </w:tcPr>
          <w:p w14:paraId="1CEC8616" w14:textId="415D02FD" w:rsidR="007C23C8" w:rsidRPr="00647B75" w:rsidRDefault="007C23C8" w:rsidP="00270FDF">
            <w:pPr>
              <w:rPr>
                <w:lang w:val="en-US"/>
              </w:rPr>
            </w:pPr>
            <w:r>
              <w:rPr>
                <w:lang w:val="en-US"/>
              </w:rPr>
              <w:t>Low (+)</w:t>
            </w:r>
          </w:p>
        </w:tc>
        <w:tc>
          <w:tcPr>
            <w:tcW w:w="1559" w:type="dxa"/>
          </w:tcPr>
          <w:p w14:paraId="4886E34F" w14:textId="3E9898A6" w:rsidR="007C23C8" w:rsidRDefault="007C23C8" w:rsidP="00270FDF">
            <w:pPr>
              <w:rPr>
                <w:lang w:val="en-US"/>
              </w:rPr>
            </w:pPr>
            <w:r>
              <w:rPr>
                <w:lang w:val="en-US"/>
              </w:rPr>
              <w:t>Low</w:t>
            </w:r>
          </w:p>
        </w:tc>
      </w:tr>
      <w:tr w:rsidR="007C23C8" w:rsidRPr="00647B75" w14:paraId="58C3CD0E" w14:textId="79CB3AA4" w:rsidTr="007C23C8">
        <w:tc>
          <w:tcPr>
            <w:tcW w:w="3823" w:type="dxa"/>
            <w:shd w:val="clear" w:color="auto" w:fill="D9D9D9" w:themeFill="background1" w:themeFillShade="D9"/>
          </w:tcPr>
          <w:p w14:paraId="1E716602" w14:textId="77777777" w:rsidR="007C23C8" w:rsidRPr="00647B75" w:rsidRDefault="007C23C8" w:rsidP="00270FDF">
            <w:pPr>
              <w:rPr>
                <w:lang w:val="en-US"/>
              </w:rPr>
            </w:pPr>
            <w:r w:rsidRPr="00647B75">
              <w:rPr>
                <w:lang w:val="en-US"/>
              </w:rPr>
              <w:t>Carbon offsetting</w:t>
            </w:r>
          </w:p>
        </w:tc>
        <w:tc>
          <w:tcPr>
            <w:tcW w:w="1909" w:type="dxa"/>
            <w:shd w:val="clear" w:color="auto" w:fill="D9D9D9" w:themeFill="background1" w:themeFillShade="D9"/>
          </w:tcPr>
          <w:p w14:paraId="2DCEE48E" w14:textId="77777777" w:rsidR="007C23C8" w:rsidRPr="00647B75" w:rsidRDefault="007C23C8" w:rsidP="00270FDF">
            <w:pPr>
              <w:rPr>
                <w:lang w:val="en-US"/>
              </w:rPr>
            </w:pPr>
          </w:p>
        </w:tc>
        <w:tc>
          <w:tcPr>
            <w:tcW w:w="2343" w:type="dxa"/>
            <w:shd w:val="clear" w:color="auto" w:fill="D9D9D9" w:themeFill="background1" w:themeFillShade="D9"/>
          </w:tcPr>
          <w:p w14:paraId="7522F2A6" w14:textId="77777777" w:rsidR="007C23C8" w:rsidRPr="00647B75" w:rsidRDefault="007C23C8" w:rsidP="00270FDF">
            <w:pPr>
              <w:rPr>
                <w:lang w:val="en-US"/>
              </w:rPr>
            </w:pPr>
          </w:p>
        </w:tc>
        <w:tc>
          <w:tcPr>
            <w:tcW w:w="1559" w:type="dxa"/>
            <w:shd w:val="clear" w:color="auto" w:fill="D9D9D9" w:themeFill="background1" w:themeFillShade="D9"/>
          </w:tcPr>
          <w:p w14:paraId="0495A9D5" w14:textId="77777777" w:rsidR="007C23C8" w:rsidRPr="00647B75" w:rsidRDefault="007C23C8" w:rsidP="00270FDF">
            <w:pPr>
              <w:rPr>
                <w:lang w:val="en-US"/>
              </w:rPr>
            </w:pPr>
          </w:p>
        </w:tc>
      </w:tr>
      <w:tr w:rsidR="007C23C8" w:rsidRPr="00647B75" w14:paraId="5A2D3719" w14:textId="7CA0F46B" w:rsidTr="007C23C8">
        <w:tc>
          <w:tcPr>
            <w:tcW w:w="3823" w:type="dxa"/>
            <w:shd w:val="clear" w:color="auto" w:fill="auto"/>
          </w:tcPr>
          <w:p w14:paraId="6A9E6A93" w14:textId="77777777" w:rsidR="007C23C8" w:rsidRPr="00647B75" w:rsidRDefault="007C23C8" w:rsidP="00270FDF">
            <w:pPr>
              <w:rPr>
                <w:lang w:val="en-US"/>
              </w:rPr>
            </w:pPr>
            <w:r w:rsidRPr="00647B75">
              <w:rPr>
                <w:lang w:val="en-US"/>
              </w:rPr>
              <w:t xml:space="preserve">CO2-Zertifikat </w:t>
            </w:r>
            <w:proofErr w:type="spellStart"/>
            <w:r w:rsidRPr="00647B75">
              <w:rPr>
                <w:lang w:val="en-US"/>
              </w:rPr>
              <w:t>kaufen</w:t>
            </w:r>
            <w:proofErr w:type="spellEnd"/>
          </w:p>
        </w:tc>
        <w:tc>
          <w:tcPr>
            <w:tcW w:w="1909" w:type="dxa"/>
          </w:tcPr>
          <w:p w14:paraId="048FDB95" w14:textId="77777777" w:rsidR="007C23C8" w:rsidRPr="00647B75" w:rsidRDefault="007C23C8" w:rsidP="00270FDF">
            <w:pPr>
              <w:rPr>
                <w:lang w:val="en-US"/>
              </w:rPr>
            </w:pPr>
            <w:r w:rsidRPr="00647B75">
              <w:rPr>
                <w:lang w:val="en-US"/>
              </w:rPr>
              <w:t>negative</w:t>
            </w:r>
          </w:p>
        </w:tc>
        <w:tc>
          <w:tcPr>
            <w:tcW w:w="2343" w:type="dxa"/>
          </w:tcPr>
          <w:p w14:paraId="1DE7A18C" w14:textId="4308A869" w:rsidR="007C23C8" w:rsidRPr="00647B75" w:rsidRDefault="00E23DB4" w:rsidP="00270FDF">
            <w:pPr>
              <w:rPr>
                <w:lang w:val="en-US"/>
              </w:rPr>
            </w:pPr>
            <w:r>
              <w:rPr>
                <w:lang w:val="en-US"/>
              </w:rPr>
              <w:t>Depends on price level</w:t>
            </w:r>
          </w:p>
        </w:tc>
        <w:tc>
          <w:tcPr>
            <w:tcW w:w="1559" w:type="dxa"/>
          </w:tcPr>
          <w:p w14:paraId="45CD94DF" w14:textId="4DBF3AA7" w:rsidR="007C23C8" w:rsidRDefault="007C23C8" w:rsidP="00270FDF">
            <w:pPr>
              <w:rPr>
                <w:lang w:val="en-US"/>
              </w:rPr>
            </w:pPr>
            <w:r>
              <w:rPr>
                <w:lang w:val="en-US"/>
              </w:rPr>
              <w:t>Low</w:t>
            </w:r>
          </w:p>
        </w:tc>
      </w:tr>
    </w:tbl>
    <w:p w14:paraId="5BCA2E07" w14:textId="77777777" w:rsidR="007C23C8" w:rsidRPr="00365502" w:rsidRDefault="007C23C8" w:rsidP="00E577EC">
      <w:pPr>
        <w:spacing w:before="100" w:beforeAutospacing="1" w:after="100" w:afterAutospacing="1"/>
        <w:rPr>
          <w:rFonts w:ascii="Calibri" w:hAnsi="Calibri" w:cs="Calibri"/>
          <w:lang w:val="en-US"/>
        </w:rPr>
      </w:pPr>
    </w:p>
    <w:p w14:paraId="022001F2" w14:textId="5CB7060C" w:rsidR="00A35E26" w:rsidRDefault="00A35E26" w:rsidP="00A35E26">
      <w:pPr>
        <w:spacing w:before="100" w:beforeAutospacing="1" w:after="100" w:afterAutospacing="1"/>
        <w:rPr>
          <w:rFonts w:ascii="Calibri" w:hAnsi="Calibri" w:cs="Calibri"/>
          <w:lang w:val="en-US"/>
        </w:rPr>
      </w:pPr>
      <w:r>
        <w:rPr>
          <w:rFonts w:ascii="Calibri" w:hAnsi="Calibri" w:cs="Calibri"/>
          <w:lang w:val="en-US"/>
        </w:rPr>
        <w:t xml:space="preserve">A2: </w:t>
      </w:r>
      <w:r w:rsidR="0028442E">
        <w:rPr>
          <w:rFonts w:ascii="Calibri" w:hAnsi="Calibri" w:cs="Calibri"/>
          <w:lang w:val="en-US"/>
        </w:rPr>
        <w:t xml:space="preserve">Typology of respondents and </w:t>
      </w:r>
      <w:r w:rsidR="00DB6DF3">
        <w:rPr>
          <w:rFonts w:ascii="Calibri" w:hAnsi="Calibri" w:cs="Calibri"/>
          <w:lang w:val="en-US"/>
        </w:rPr>
        <w:t>overview of hypotheses</w:t>
      </w:r>
      <w:r w:rsidR="00F0586E">
        <w:rPr>
          <w:rFonts w:ascii="Calibri" w:hAnsi="Calibri" w:cs="Calibri"/>
          <w:lang w:val="en-US"/>
        </w:rPr>
        <w:t xml:space="preserve"> (2*2*2=8 combinations)</w:t>
      </w:r>
    </w:p>
    <w:tbl>
      <w:tblPr>
        <w:tblStyle w:val="TableGrid"/>
        <w:tblW w:w="0" w:type="auto"/>
        <w:tblLook w:val="04A0" w:firstRow="1" w:lastRow="0" w:firstColumn="1" w:lastColumn="0" w:noHBand="0" w:noVBand="1"/>
      </w:tblPr>
      <w:tblGrid>
        <w:gridCol w:w="3494"/>
        <w:gridCol w:w="2761"/>
        <w:gridCol w:w="2761"/>
      </w:tblGrid>
      <w:tr w:rsidR="00480DCF" w:rsidRPr="006D021E" w14:paraId="76D52260" w14:textId="77777777" w:rsidTr="00480DCF">
        <w:tc>
          <w:tcPr>
            <w:tcW w:w="3494" w:type="dxa"/>
            <w:shd w:val="clear" w:color="auto" w:fill="8EAADB" w:themeFill="accent1" w:themeFillTint="99"/>
          </w:tcPr>
          <w:p w14:paraId="56602EB6" w14:textId="227B8533" w:rsidR="00480DCF" w:rsidRPr="00480DCF" w:rsidRDefault="00480DCF" w:rsidP="00253F6E">
            <w:pPr>
              <w:rPr>
                <w:rFonts w:ascii="Calibri" w:hAnsi="Calibri" w:cs="Calibri"/>
                <w:b/>
                <w:bCs/>
                <w:color w:val="000000" w:themeColor="text1"/>
                <w:lang w:val="en-US"/>
              </w:rPr>
            </w:pPr>
            <w:commentRangeStart w:id="117"/>
            <w:r w:rsidRPr="00480DCF">
              <w:rPr>
                <w:rFonts w:ascii="Calibri" w:hAnsi="Calibri" w:cs="Calibri"/>
                <w:b/>
                <w:bCs/>
                <w:color w:val="000000" w:themeColor="text1"/>
                <w:lang w:val="en-US"/>
              </w:rPr>
              <w:t>Group</w:t>
            </w:r>
            <w:commentRangeEnd w:id="117"/>
            <w:r w:rsidR="00D55874">
              <w:rPr>
                <w:rStyle w:val="CommentReference"/>
                <w:rFonts w:asciiTheme="minorHAnsi" w:eastAsiaTheme="minorHAnsi" w:hAnsiTheme="minorHAnsi" w:cstheme="minorBidi"/>
                <w:lang w:eastAsia="en-US"/>
              </w:rPr>
              <w:commentReference w:id="117"/>
            </w:r>
          </w:p>
        </w:tc>
        <w:tc>
          <w:tcPr>
            <w:tcW w:w="2761" w:type="dxa"/>
            <w:shd w:val="clear" w:color="auto" w:fill="8EAADB" w:themeFill="accent1" w:themeFillTint="99"/>
          </w:tcPr>
          <w:p w14:paraId="42ECD403" w14:textId="322B6750" w:rsidR="00480DCF" w:rsidRPr="00480DCF" w:rsidRDefault="00480DCF" w:rsidP="00253F6E">
            <w:pPr>
              <w:rPr>
                <w:rFonts w:ascii="Calibri" w:hAnsi="Calibri" w:cs="Calibri"/>
                <w:b/>
                <w:bCs/>
                <w:color w:val="000000" w:themeColor="text1"/>
                <w:lang w:val="en-US"/>
              </w:rPr>
            </w:pPr>
            <w:proofErr w:type="spellStart"/>
            <w:proofErr w:type="gramStart"/>
            <w:r>
              <w:rPr>
                <w:rFonts w:ascii="Calibri" w:hAnsi="Calibri" w:cs="Calibri"/>
                <w:b/>
                <w:bCs/>
                <w:color w:val="000000" w:themeColor="text1"/>
                <w:lang w:val="en-US"/>
              </w:rPr>
              <w:t>Pr</w:t>
            </w:r>
            <w:proofErr w:type="spellEnd"/>
            <w:r>
              <w:rPr>
                <w:rFonts w:ascii="Calibri" w:hAnsi="Calibri" w:cs="Calibri"/>
                <w:b/>
                <w:bCs/>
                <w:color w:val="000000" w:themeColor="text1"/>
                <w:lang w:val="en-US"/>
              </w:rPr>
              <w:t>(</w:t>
            </w:r>
            <w:proofErr w:type="gramEnd"/>
            <w:r w:rsidRPr="00480DCF">
              <w:rPr>
                <w:rFonts w:ascii="Calibri" w:hAnsi="Calibri" w:cs="Calibri"/>
                <w:b/>
                <w:bCs/>
                <w:color w:val="000000" w:themeColor="text1"/>
                <w:lang w:val="en-US"/>
              </w:rPr>
              <w:t>Target reached</w:t>
            </w:r>
            <w:r>
              <w:rPr>
                <w:rFonts w:ascii="Calibri" w:hAnsi="Calibri" w:cs="Calibri"/>
                <w:b/>
                <w:bCs/>
                <w:color w:val="000000" w:themeColor="text1"/>
                <w:lang w:val="en-US"/>
              </w:rPr>
              <w:t>)</w:t>
            </w:r>
          </w:p>
        </w:tc>
        <w:tc>
          <w:tcPr>
            <w:tcW w:w="2761" w:type="dxa"/>
            <w:shd w:val="clear" w:color="auto" w:fill="8EAADB" w:themeFill="accent1" w:themeFillTint="99"/>
          </w:tcPr>
          <w:p w14:paraId="128E440B" w14:textId="39DB6E38" w:rsidR="00480DCF" w:rsidRPr="00480DCF" w:rsidRDefault="00480DCF" w:rsidP="00253F6E">
            <w:pPr>
              <w:rPr>
                <w:rFonts w:ascii="Calibri" w:hAnsi="Calibri" w:cs="Calibri"/>
                <w:b/>
                <w:bCs/>
                <w:color w:val="000000" w:themeColor="text1"/>
                <w:lang w:val="en-US"/>
              </w:rPr>
            </w:pPr>
            <w:r w:rsidRPr="00480DCF">
              <w:rPr>
                <w:rFonts w:ascii="Calibri" w:hAnsi="Calibri" w:cs="Calibri"/>
                <w:b/>
                <w:bCs/>
                <w:color w:val="000000" w:themeColor="text1"/>
                <w:lang w:val="en-US"/>
              </w:rPr>
              <w:t>Mitigation strategy</w:t>
            </w:r>
          </w:p>
        </w:tc>
      </w:tr>
      <w:tr w:rsidR="00480DCF" w:rsidRPr="006D021E" w14:paraId="1CCCE66C" w14:textId="686B116A" w:rsidTr="00480DCF">
        <w:tc>
          <w:tcPr>
            <w:tcW w:w="3494" w:type="dxa"/>
            <w:shd w:val="clear" w:color="auto" w:fill="D9E2F3" w:themeFill="accent1" w:themeFillTint="33"/>
          </w:tcPr>
          <w:p w14:paraId="0DEECA20" w14:textId="77777777" w:rsidR="00480DCF" w:rsidRPr="006D021E" w:rsidRDefault="00480DCF" w:rsidP="00253F6E">
            <w:pPr>
              <w:rPr>
                <w:rFonts w:ascii="Calibri" w:hAnsi="Calibri" w:cs="Calibri"/>
                <w:lang w:val="en-US"/>
              </w:rPr>
            </w:pPr>
            <w:r w:rsidRPr="006D021E">
              <w:rPr>
                <w:rFonts w:ascii="Calibri" w:hAnsi="Calibri" w:cs="Calibri"/>
                <w:lang w:val="en-US"/>
              </w:rPr>
              <w:t xml:space="preserve">Left </w:t>
            </w:r>
            <w:proofErr w:type="gramStart"/>
            <w:r w:rsidRPr="006D021E">
              <w:rPr>
                <w:rFonts w:ascii="Calibri" w:hAnsi="Calibri" w:cs="Calibri"/>
                <w:lang w:val="en-US"/>
              </w:rPr>
              <w:t>low income</w:t>
            </w:r>
            <w:proofErr w:type="gramEnd"/>
            <w:r w:rsidRPr="006D021E">
              <w:rPr>
                <w:rFonts w:ascii="Calibri" w:hAnsi="Calibri" w:cs="Calibri"/>
                <w:lang w:val="en-US"/>
              </w:rPr>
              <w:t xml:space="preserve"> high emissions</w:t>
            </w:r>
          </w:p>
        </w:tc>
        <w:tc>
          <w:tcPr>
            <w:tcW w:w="2761" w:type="dxa"/>
            <w:shd w:val="clear" w:color="auto" w:fill="D9E2F3" w:themeFill="accent1" w:themeFillTint="33"/>
          </w:tcPr>
          <w:p w14:paraId="180C373C" w14:textId="197DBCFC" w:rsidR="00480DCF" w:rsidRPr="006D021E" w:rsidRDefault="0033291D" w:rsidP="00253F6E">
            <w:pPr>
              <w:rPr>
                <w:rFonts w:ascii="Calibri" w:hAnsi="Calibri" w:cs="Calibri"/>
                <w:lang w:val="en-US"/>
              </w:rPr>
            </w:pPr>
            <w:r>
              <w:rPr>
                <w:rFonts w:ascii="Calibri" w:hAnsi="Calibri" w:cs="Calibri"/>
                <w:lang w:val="en-US"/>
              </w:rPr>
              <w:t>Unlikely combo</w:t>
            </w:r>
          </w:p>
        </w:tc>
        <w:tc>
          <w:tcPr>
            <w:tcW w:w="2761" w:type="dxa"/>
            <w:shd w:val="clear" w:color="auto" w:fill="D9E2F3" w:themeFill="accent1" w:themeFillTint="33"/>
          </w:tcPr>
          <w:p w14:paraId="6E880AD6" w14:textId="18E6918E" w:rsidR="00480DCF" w:rsidRPr="006D021E" w:rsidRDefault="0033291D" w:rsidP="00253F6E">
            <w:pPr>
              <w:rPr>
                <w:rFonts w:ascii="Calibri" w:hAnsi="Calibri" w:cs="Calibri"/>
                <w:lang w:val="en-US"/>
              </w:rPr>
            </w:pPr>
            <w:r>
              <w:rPr>
                <w:rFonts w:ascii="Calibri" w:hAnsi="Calibri" w:cs="Calibri"/>
                <w:lang w:val="en-US"/>
              </w:rPr>
              <w:t>Unlikely combo</w:t>
            </w:r>
          </w:p>
        </w:tc>
      </w:tr>
      <w:tr w:rsidR="00480DCF" w:rsidRPr="006D021E" w14:paraId="3ECEDA86" w14:textId="7414B331" w:rsidTr="00480DCF">
        <w:tc>
          <w:tcPr>
            <w:tcW w:w="3494" w:type="dxa"/>
            <w:shd w:val="clear" w:color="auto" w:fill="auto"/>
          </w:tcPr>
          <w:p w14:paraId="7BB08AEF" w14:textId="77777777" w:rsidR="00480DCF" w:rsidRPr="006D021E" w:rsidRDefault="00480DCF" w:rsidP="00253F6E">
            <w:pPr>
              <w:rPr>
                <w:rFonts w:ascii="Calibri" w:hAnsi="Calibri" w:cs="Calibri"/>
                <w:lang w:val="en-GB"/>
              </w:rPr>
            </w:pPr>
            <w:r w:rsidRPr="006D021E">
              <w:rPr>
                <w:rFonts w:ascii="Calibri" w:hAnsi="Calibri" w:cs="Calibri"/>
                <w:lang w:val="en-GB"/>
              </w:rPr>
              <w:t>Left low car owner</w:t>
            </w:r>
          </w:p>
        </w:tc>
        <w:tc>
          <w:tcPr>
            <w:tcW w:w="2761" w:type="dxa"/>
            <w:shd w:val="clear" w:color="auto" w:fill="auto"/>
          </w:tcPr>
          <w:p w14:paraId="18C452DD" w14:textId="77777777" w:rsidR="00480DCF" w:rsidRPr="006D021E" w:rsidRDefault="00480DCF" w:rsidP="00253F6E">
            <w:pPr>
              <w:rPr>
                <w:rFonts w:ascii="Calibri" w:hAnsi="Calibri" w:cs="Calibri"/>
                <w:lang w:val="en-GB"/>
              </w:rPr>
            </w:pPr>
          </w:p>
        </w:tc>
        <w:tc>
          <w:tcPr>
            <w:tcW w:w="2761" w:type="dxa"/>
            <w:shd w:val="clear" w:color="auto" w:fill="auto"/>
          </w:tcPr>
          <w:p w14:paraId="592B5DF4" w14:textId="77777777" w:rsidR="00480DCF" w:rsidRPr="006D021E" w:rsidRDefault="00480DCF" w:rsidP="00253F6E">
            <w:pPr>
              <w:rPr>
                <w:rFonts w:ascii="Calibri" w:hAnsi="Calibri" w:cs="Calibri"/>
                <w:lang w:val="en-GB"/>
              </w:rPr>
            </w:pPr>
          </w:p>
        </w:tc>
      </w:tr>
      <w:tr w:rsidR="00480DCF" w:rsidRPr="006D021E" w14:paraId="09054620" w14:textId="6FC03CEB" w:rsidTr="00480DCF">
        <w:tc>
          <w:tcPr>
            <w:tcW w:w="3494" w:type="dxa"/>
            <w:shd w:val="clear" w:color="auto" w:fill="auto"/>
          </w:tcPr>
          <w:p w14:paraId="20A22F82" w14:textId="77777777" w:rsidR="00480DCF" w:rsidRPr="006D021E" w:rsidRDefault="00480DCF" w:rsidP="00253F6E">
            <w:pPr>
              <w:rPr>
                <w:rFonts w:ascii="Calibri" w:hAnsi="Calibri" w:cs="Calibri"/>
                <w:lang w:val="en-GB"/>
              </w:rPr>
            </w:pPr>
            <w:r w:rsidRPr="006D021E">
              <w:rPr>
                <w:rFonts w:ascii="Calibri" w:hAnsi="Calibri" w:cs="Calibri"/>
                <w:lang w:val="en-GB"/>
              </w:rPr>
              <w:t>Left low meat</w:t>
            </w:r>
          </w:p>
        </w:tc>
        <w:tc>
          <w:tcPr>
            <w:tcW w:w="2761" w:type="dxa"/>
            <w:shd w:val="clear" w:color="auto" w:fill="auto"/>
          </w:tcPr>
          <w:p w14:paraId="5B017CCD" w14:textId="77777777" w:rsidR="00480DCF" w:rsidRPr="006D021E" w:rsidRDefault="00480DCF" w:rsidP="00253F6E">
            <w:pPr>
              <w:rPr>
                <w:rFonts w:ascii="Calibri" w:hAnsi="Calibri" w:cs="Calibri"/>
                <w:lang w:val="en-GB"/>
              </w:rPr>
            </w:pPr>
          </w:p>
        </w:tc>
        <w:tc>
          <w:tcPr>
            <w:tcW w:w="2761" w:type="dxa"/>
            <w:shd w:val="clear" w:color="auto" w:fill="auto"/>
          </w:tcPr>
          <w:p w14:paraId="3CEDF710" w14:textId="77777777" w:rsidR="00480DCF" w:rsidRPr="006D021E" w:rsidRDefault="00480DCF" w:rsidP="00253F6E">
            <w:pPr>
              <w:rPr>
                <w:rFonts w:ascii="Calibri" w:hAnsi="Calibri" w:cs="Calibri"/>
                <w:lang w:val="en-GB"/>
              </w:rPr>
            </w:pPr>
          </w:p>
        </w:tc>
      </w:tr>
      <w:tr w:rsidR="00480DCF" w:rsidRPr="006D021E" w14:paraId="3FFD6EC0" w14:textId="102BE5AD" w:rsidTr="00480DCF">
        <w:tc>
          <w:tcPr>
            <w:tcW w:w="3494" w:type="dxa"/>
            <w:shd w:val="clear" w:color="auto" w:fill="auto"/>
          </w:tcPr>
          <w:p w14:paraId="2A60006F" w14:textId="77777777" w:rsidR="00480DCF" w:rsidRPr="006D021E" w:rsidRDefault="00480DCF" w:rsidP="00253F6E">
            <w:pPr>
              <w:rPr>
                <w:rFonts w:ascii="Calibri" w:hAnsi="Calibri" w:cs="Calibri"/>
                <w:lang w:val="en-GB"/>
              </w:rPr>
            </w:pPr>
            <w:r w:rsidRPr="006D021E">
              <w:rPr>
                <w:rFonts w:ascii="Calibri" w:hAnsi="Calibri" w:cs="Calibri"/>
                <w:lang w:val="en-GB"/>
              </w:rPr>
              <w:t>Left low house owner</w:t>
            </w:r>
          </w:p>
        </w:tc>
        <w:tc>
          <w:tcPr>
            <w:tcW w:w="2761" w:type="dxa"/>
            <w:shd w:val="clear" w:color="auto" w:fill="auto"/>
          </w:tcPr>
          <w:p w14:paraId="031E2B6D" w14:textId="77777777" w:rsidR="00480DCF" w:rsidRPr="006D021E" w:rsidRDefault="00480DCF" w:rsidP="00253F6E">
            <w:pPr>
              <w:rPr>
                <w:rFonts w:ascii="Calibri" w:hAnsi="Calibri" w:cs="Calibri"/>
                <w:lang w:val="en-GB"/>
              </w:rPr>
            </w:pPr>
          </w:p>
        </w:tc>
        <w:tc>
          <w:tcPr>
            <w:tcW w:w="2761" w:type="dxa"/>
            <w:shd w:val="clear" w:color="auto" w:fill="auto"/>
          </w:tcPr>
          <w:p w14:paraId="7F16CE8C" w14:textId="77777777" w:rsidR="00480DCF" w:rsidRPr="006D021E" w:rsidRDefault="00480DCF" w:rsidP="00253F6E">
            <w:pPr>
              <w:rPr>
                <w:rFonts w:ascii="Calibri" w:hAnsi="Calibri" w:cs="Calibri"/>
                <w:lang w:val="en-GB"/>
              </w:rPr>
            </w:pPr>
          </w:p>
        </w:tc>
      </w:tr>
      <w:tr w:rsidR="00480DCF" w:rsidRPr="006D021E" w14:paraId="12A0016D" w14:textId="28FED39C" w:rsidTr="00480DCF">
        <w:tc>
          <w:tcPr>
            <w:tcW w:w="3494" w:type="dxa"/>
            <w:shd w:val="clear" w:color="auto" w:fill="auto"/>
          </w:tcPr>
          <w:p w14:paraId="788EA013" w14:textId="77777777" w:rsidR="00480DCF" w:rsidRPr="006D021E" w:rsidRDefault="00480DCF" w:rsidP="00253F6E">
            <w:pPr>
              <w:rPr>
                <w:rFonts w:ascii="Calibri" w:hAnsi="Calibri" w:cs="Calibri"/>
                <w:lang w:val="en-GB"/>
              </w:rPr>
            </w:pPr>
            <w:r w:rsidRPr="006D021E">
              <w:rPr>
                <w:rFonts w:ascii="Calibri" w:hAnsi="Calibri" w:cs="Calibri"/>
                <w:lang w:val="en-GB"/>
              </w:rPr>
              <w:t>Left low frequent flyer</w:t>
            </w:r>
          </w:p>
        </w:tc>
        <w:tc>
          <w:tcPr>
            <w:tcW w:w="2761" w:type="dxa"/>
            <w:shd w:val="clear" w:color="auto" w:fill="auto"/>
          </w:tcPr>
          <w:p w14:paraId="12D661C4" w14:textId="77777777" w:rsidR="00480DCF" w:rsidRPr="006D021E" w:rsidRDefault="00480DCF" w:rsidP="00253F6E">
            <w:pPr>
              <w:rPr>
                <w:rFonts w:ascii="Calibri" w:hAnsi="Calibri" w:cs="Calibri"/>
                <w:lang w:val="en-GB"/>
              </w:rPr>
            </w:pPr>
          </w:p>
        </w:tc>
        <w:tc>
          <w:tcPr>
            <w:tcW w:w="2761" w:type="dxa"/>
            <w:shd w:val="clear" w:color="auto" w:fill="auto"/>
          </w:tcPr>
          <w:p w14:paraId="5308E029" w14:textId="77777777" w:rsidR="00480DCF" w:rsidRPr="006D021E" w:rsidRDefault="00480DCF" w:rsidP="00253F6E">
            <w:pPr>
              <w:rPr>
                <w:rFonts w:ascii="Calibri" w:hAnsi="Calibri" w:cs="Calibri"/>
                <w:lang w:val="en-GB"/>
              </w:rPr>
            </w:pPr>
          </w:p>
        </w:tc>
      </w:tr>
      <w:tr w:rsidR="00480DCF" w:rsidRPr="006D021E" w14:paraId="430ABBAE" w14:textId="168C7298" w:rsidTr="00480DCF">
        <w:tc>
          <w:tcPr>
            <w:tcW w:w="3494" w:type="dxa"/>
            <w:shd w:val="clear" w:color="auto" w:fill="auto"/>
          </w:tcPr>
          <w:p w14:paraId="1F636447" w14:textId="77777777" w:rsidR="00480DCF" w:rsidRPr="006D021E" w:rsidRDefault="00480DCF" w:rsidP="00253F6E">
            <w:pPr>
              <w:rPr>
                <w:rFonts w:ascii="Calibri" w:hAnsi="Calibri" w:cs="Calibri"/>
                <w:lang w:val="en-GB"/>
              </w:rPr>
            </w:pPr>
          </w:p>
        </w:tc>
        <w:tc>
          <w:tcPr>
            <w:tcW w:w="2761" w:type="dxa"/>
            <w:shd w:val="clear" w:color="auto" w:fill="auto"/>
          </w:tcPr>
          <w:p w14:paraId="2A9F8EA1" w14:textId="77777777" w:rsidR="00480DCF" w:rsidRPr="006D021E" w:rsidRDefault="00480DCF" w:rsidP="00253F6E">
            <w:pPr>
              <w:rPr>
                <w:rFonts w:ascii="Calibri" w:hAnsi="Calibri" w:cs="Calibri"/>
                <w:lang w:val="en-GB"/>
              </w:rPr>
            </w:pPr>
          </w:p>
        </w:tc>
        <w:tc>
          <w:tcPr>
            <w:tcW w:w="2761" w:type="dxa"/>
            <w:shd w:val="clear" w:color="auto" w:fill="auto"/>
          </w:tcPr>
          <w:p w14:paraId="2514E1B3" w14:textId="77777777" w:rsidR="00480DCF" w:rsidRPr="006D021E" w:rsidRDefault="00480DCF" w:rsidP="00253F6E">
            <w:pPr>
              <w:rPr>
                <w:rFonts w:ascii="Calibri" w:hAnsi="Calibri" w:cs="Calibri"/>
                <w:lang w:val="en-GB"/>
              </w:rPr>
            </w:pPr>
          </w:p>
        </w:tc>
      </w:tr>
      <w:tr w:rsidR="00480DCF" w:rsidRPr="006D021E" w14:paraId="515E8D1B" w14:textId="2D235783" w:rsidTr="00480DCF">
        <w:tc>
          <w:tcPr>
            <w:tcW w:w="3494" w:type="dxa"/>
            <w:shd w:val="clear" w:color="auto" w:fill="D9E2F3" w:themeFill="accent1" w:themeFillTint="33"/>
          </w:tcPr>
          <w:p w14:paraId="0DCECB6B" w14:textId="77777777" w:rsidR="00480DCF" w:rsidRPr="006D021E" w:rsidRDefault="00480DCF" w:rsidP="00253F6E">
            <w:pPr>
              <w:rPr>
                <w:rFonts w:ascii="Calibri" w:hAnsi="Calibri" w:cs="Calibri"/>
                <w:lang w:val="en-GB"/>
              </w:rPr>
            </w:pPr>
            <w:r w:rsidRPr="006D021E">
              <w:rPr>
                <w:rFonts w:ascii="Calibri" w:hAnsi="Calibri" w:cs="Calibri"/>
                <w:lang w:val="en-GB"/>
              </w:rPr>
              <w:t xml:space="preserve">Left </w:t>
            </w:r>
            <w:proofErr w:type="gramStart"/>
            <w:r w:rsidRPr="006D021E">
              <w:rPr>
                <w:rFonts w:ascii="Calibri" w:hAnsi="Calibri" w:cs="Calibri"/>
                <w:lang w:val="en-GB"/>
              </w:rPr>
              <w:t>low income</w:t>
            </w:r>
            <w:proofErr w:type="gramEnd"/>
            <w:r w:rsidRPr="006D021E">
              <w:rPr>
                <w:rFonts w:ascii="Calibri" w:hAnsi="Calibri" w:cs="Calibri"/>
                <w:lang w:val="en-GB"/>
              </w:rPr>
              <w:t xml:space="preserve"> low emissions</w:t>
            </w:r>
          </w:p>
        </w:tc>
        <w:tc>
          <w:tcPr>
            <w:tcW w:w="2761" w:type="dxa"/>
            <w:shd w:val="clear" w:color="auto" w:fill="D9E2F3" w:themeFill="accent1" w:themeFillTint="33"/>
          </w:tcPr>
          <w:p w14:paraId="2825AAAF" w14:textId="0D725279" w:rsidR="00480DCF" w:rsidRPr="006D021E" w:rsidRDefault="0033291D" w:rsidP="00253F6E">
            <w:pPr>
              <w:rPr>
                <w:rFonts w:ascii="Calibri" w:hAnsi="Calibri" w:cs="Calibri"/>
                <w:lang w:val="en-GB"/>
              </w:rPr>
            </w:pPr>
            <w:r>
              <w:rPr>
                <w:rFonts w:ascii="Calibri" w:hAnsi="Calibri" w:cs="Calibri"/>
                <w:lang w:val="en-GB"/>
              </w:rPr>
              <w:t>Low</w:t>
            </w:r>
          </w:p>
        </w:tc>
        <w:tc>
          <w:tcPr>
            <w:tcW w:w="2761" w:type="dxa"/>
            <w:shd w:val="clear" w:color="auto" w:fill="D9E2F3" w:themeFill="accent1" w:themeFillTint="33"/>
          </w:tcPr>
          <w:p w14:paraId="3FE0FB01" w14:textId="29751EAC" w:rsidR="00480DCF" w:rsidRPr="006D021E" w:rsidRDefault="0033291D" w:rsidP="00253F6E">
            <w:pPr>
              <w:rPr>
                <w:rFonts w:ascii="Calibri" w:hAnsi="Calibri" w:cs="Calibri"/>
                <w:lang w:val="en-GB"/>
              </w:rPr>
            </w:pPr>
            <w:r>
              <w:rPr>
                <w:rFonts w:ascii="Calibri" w:hAnsi="Calibri" w:cs="Calibri"/>
                <w:lang w:val="en-GB"/>
              </w:rPr>
              <w:t>-</w:t>
            </w:r>
          </w:p>
        </w:tc>
      </w:tr>
      <w:tr w:rsidR="00480DCF" w:rsidRPr="006D021E" w14:paraId="55AB22D7" w14:textId="350A3AF8" w:rsidTr="00480DCF">
        <w:tc>
          <w:tcPr>
            <w:tcW w:w="3494" w:type="dxa"/>
          </w:tcPr>
          <w:p w14:paraId="3358185B" w14:textId="77777777" w:rsidR="00480DCF" w:rsidRPr="006D021E" w:rsidRDefault="00480DCF" w:rsidP="00253F6E">
            <w:pPr>
              <w:rPr>
                <w:rFonts w:ascii="Calibri" w:hAnsi="Calibri" w:cs="Calibri"/>
                <w:lang w:val="en-GB"/>
              </w:rPr>
            </w:pPr>
            <w:r w:rsidRPr="006D021E">
              <w:rPr>
                <w:rFonts w:ascii="Calibri" w:hAnsi="Calibri" w:cs="Calibri"/>
                <w:lang w:val="en-GB"/>
              </w:rPr>
              <w:t>Left low no car</w:t>
            </w:r>
          </w:p>
        </w:tc>
        <w:tc>
          <w:tcPr>
            <w:tcW w:w="2761" w:type="dxa"/>
          </w:tcPr>
          <w:p w14:paraId="6B77E03E" w14:textId="77777777" w:rsidR="00480DCF" w:rsidRPr="006D021E" w:rsidRDefault="00480DCF" w:rsidP="00253F6E">
            <w:pPr>
              <w:rPr>
                <w:rFonts w:ascii="Calibri" w:hAnsi="Calibri" w:cs="Calibri"/>
                <w:lang w:val="en-GB"/>
              </w:rPr>
            </w:pPr>
          </w:p>
        </w:tc>
        <w:tc>
          <w:tcPr>
            <w:tcW w:w="2761" w:type="dxa"/>
          </w:tcPr>
          <w:p w14:paraId="6484FB42" w14:textId="77777777" w:rsidR="00480DCF" w:rsidRPr="006D021E" w:rsidRDefault="00480DCF" w:rsidP="00253F6E">
            <w:pPr>
              <w:rPr>
                <w:rFonts w:ascii="Calibri" w:hAnsi="Calibri" w:cs="Calibri"/>
                <w:lang w:val="en-GB"/>
              </w:rPr>
            </w:pPr>
          </w:p>
        </w:tc>
      </w:tr>
      <w:tr w:rsidR="00480DCF" w:rsidRPr="006D021E" w14:paraId="249F33D0" w14:textId="5CA7F189" w:rsidTr="00480DCF">
        <w:tc>
          <w:tcPr>
            <w:tcW w:w="3494" w:type="dxa"/>
          </w:tcPr>
          <w:p w14:paraId="21646C65" w14:textId="77777777" w:rsidR="00480DCF" w:rsidRPr="006D021E" w:rsidRDefault="00480DCF" w:rsidP="00253F6E">
            <w:pPr>
              <w:rPr>
                <w:rFonts w:ascii="Calibri" w:hAnsi="Calibri" w:cs="Calibri"/>
                <w:lang w:val="en-GB"/>
              </w:rPr>
            </w:pPr>
            <w:r w:rsidRPr="006D021E">
              <w:rPr>
                <w:rFonts w:ascii="Calibri" w:hAnsi="Calibri" w:cs="Calibri"/>
                <w:lang w:val="en-GB"/>
              </w:rPr>
              <w:t>Left low vegetarian</w:t>
            </w:r>
          </w:p>
        </w:tc>
        <w:tc>
          <w:tcPr>
            <w:tcW w:w="2761" w:type="dxa"/>
          </w:tcPr>
          <w:p w14:paraId="415AE326" w14:textId="77777777" w:rsidR="00480DCF" w:rsidRPr="006D021E" w:rsidRDefault="00480DCF" w:rsidP="00253F6E">
            <w:pPr>
              <w:rPr>
                <w:rFonts w:ascii="Calibri" w:hAnsi="Calibri" w:cs="Calibri"/>
                <w:lang w:val="en-GB"/>
              </w:rPr>
            </w:pPr>
          </w:p>
        </w:tc>
        <w:tc>
          <w:tcPr>
            <w:tcW w:w="2761" w:type="dxa"/>
          </w:tcPr>
          <w:p w14:paraId="31E9F774" w14:textId="77777777" w:rsidR="00480DCF" w:rsidRPr="006D021E" w:rsidRDefault="00480DCF" w:rsidP="00253F6E">
            <w:pPr>
              <w:rPr>
                <w:rFonts w:ascii="Calibri" w:hAnsi="Calibri" w:cs="Calibri"/>
                <w:lang w:val="en-GB"/>
              </w:rPr>
            </w:pPr>
          </w:p>
        </w:tc>
      </w:tr>
      <w:tr w:rsidR="00480DCF" w:rsidRPr="006D021E" w14:paraId="55B8488B" w14:textId="77C6D915" w:rsidTr="00480DCF">
        <w:tc>
          <w:tcPr>
            <w:tcW w:w="3494" w:type="dxa"/>
          </w:tcPr>
          <w:p w14:paraId="0A93733B" w14:textId="77777777" w:rsidR="00480DCF" w:rsidRPr="006D021E" w:rsidRDefault="00480DCF" w:rsidP="00253F6E">
            <w:pPr>
              <w:rPr>
                <w:rFonts w:ascii="Calibri" w:hAnsi="Calibri" w:cs="Calibri"/>
                <w:lang w:val="en-GB"/>
              </w:rPr>
            </w:pPr>
            <w:r w:rsidRPr="006D021E">
              <w:rPr>
                <w:rFonts w:ascii="Calibri" w:hAnsi="Calibri" w:cs="Calibri"/>
                <w:lang w:val="en-GB"/>
              </w:rPr>
              <w:lastRenderedPageBreak/>
              <w:t>Left low apartment</w:t>
            </w:r>
          </w:p>
        </w:tc>
        <w:tc>
          <w:tcPr>
            <w:tcW w:w="2761" w:type="dxa"/>
          </w:tcPr>
          <w:p w14:paraId="79A23829" w14:textId="77777777" w:rsidR="00480DCF" w:rsidRPr="006D021E" w:rsidRDefault="00480DCF" w:rsidP="00253F6E">
            <w:pPr>
              <w:rPr>
                <w:rFonts w:ascii="Calibri" w:hAnsi="Calibri" w:cs="Calibri"/>
                <w:lang w:val="en-GB"/>
              </w:rPr>
            </w:pPr>
          </w:p>
        </w:tc>
        <w:tc>
          <w:tcPr>
            <w:tcW w:w="2761" w:type="dxa"/>
          </w:tcPr>
          <w:p w14:paraId="2282E075" w14:textId="77777777" w:rsidR="00480DCF" w:rsidRPr="006D021E" w:rsidRDefault="00480DCF" w:rsidP="00253F6E">
            <w:pPr>
              <w:rPr>
                <w:rFonts w:ascii="Calibri" w:hAnsi="Calibri" w:cs="Calibri"/>
                <w:lang w:val="en-GB"/>
              </w:rPr>
            </w:pPr>
          </w:p>
        </w:tc>
      </w:tr>
      <w:tr w:rsidR="00480DCF" w:rsidRPr="006D021E" w14:paraId="097B2D7C" w14:textId="11E9BCA7" w:rsidTr="00480DCF">
        <w:tc>
          <w:tcPr>
            <w:tcW w:w="3494" w:type="dxa"/>
          </w:tcPr>
          <w:p w14:paraId="19C3D97C" w14:textId="77777777" w:rsidR="00480DCF" w:rsidRPr="006D021E" w:rsidRDefault="00480DCF" w:rsidP="00253F6E">
            <w:pPr>
              <w:rPr>
                <w:rFonts w:ascii="Calibri" w:hAnsi="Calibri" w:cs="Calibri"/>
                <w:lang w:val="en-GB"/>
              </w:rPr>
            </w:pPr>
            <w:r w:rsidRPr="006D021E">
              <w:rPr>
                <w:rFonts w:ascii="Calibri" w:hAnsi="Calibri" w:cs="Calibri"/>
                <w:lang w:val="en-GB"/>
              </w:rPr>
              <w:t>Left low no flyer</w:t>
            </w:r>
          </w:p>
        </w:tc>
        <w:tc>
          <w:tcPr>
            <w:tcW w:w="2761" w:type="dxa"/>
          </w:tcPr>
          <w:p w14:paraId="532AC5FC" w14:textId="77777777" w:rsidR="00480DCF" w:rsidRPr="006D021E" w:rsidRDefault="00480DCF" w:rsidP="00253F6E">
            <w:pPr>
              <w:rPr>
                <w:rFonts w:ascii="Calibri" w:hAnsi="Calibri" w:cs="Calibri"/>
                <w:lang w:val="en-GB"/>
              </w:rPr>
            </w:pPr>
          </w:p>
        </w:tc>
        <w:tc>
          <w:tcPr>
            <w:tcW w:w="2761" w:type="dxa"/>
          </w:tcPr>
          <w:p w14:paraId="4EF70578" w14:textId="77777777" w:rsidR="00480DCF" w:rsidRPr="006D021E" w:rsidRDefault="00480DCF" w:rsidP="00253F6E">
            <w:pPr>
              <w:rPr>
                <w:rFonts w:ascii="Calibri" w:hAnsi="Calibri" w:cs="Calibri"/>
                <w:lang w:val="en-GB"/>
              </w:rPr>
            </w:pPr>
          </w:p>
        </w:tc>
      </w:tr>
      <w:tr w:rsidR="00480DCF" w:rsidRPr="006D021E" w14:paraId="11DAC3CD" w14:textId="7599AC46" w:rsidTr="00480DCF">
        <w:tc>
          <w:tcPr>
            <w:tcW w:w="3494" w:type="dxa"/>
          </w:tcPr>
          <w:p w14:paraId="558CB3CE" w14:textId="77777777" w:rsidR="00480DCF" w:rsidRPr="006D021E" w:rsidRDefault="00480DCF" w:rsidP="00253F6E">
            <w:pPr>
              <w:rPr>
                <w:rFonts w:ascii="Calibri" w:hAnsi="Calibri" w:cs="Calibri"/>
                <w:lang w:val="en-GB"/>
              </w:rPr>
            </w:pPr>
          </w:p>
        </w:tc>
        <w:tc>
          <w:tcPr>
            <w:tcW w:w="2761" w:type="dxa"/>
          </w:tcPr>
          <w:p w14:paraId="5C5C2BEB" w14:textId="77777777" w:rsidR="00480DCF" w:rsidRPr="006D021E" w:rsidRDefault="00480DCF" w:rsidP="00253F6E">
            <w:pPr>
              <w:rPr>
                <w:rFonts w:ascii="Calibri" w:hAnsi="Calibri" w:cs="Calibri"/>
                <w:lang w:val="en-GB"/>
              </w:rPr>
            </w:pPr>
          </w:p>
        </w:tc>
        <w:tc>
          <w:tcPr>
            <w:tcW w:w="2761" w:type="dxa"/>
          </w:tcPr>
          <w:p w14:paraId="2372F7E9" w14:textId="77777777" w:rsidR="00480DCF" w:rsidRPr="006D021E" w:rsidRDefault="00480DCF" w:rsidP="00253F6E">
            <w:pPr>
              <w:rPr>
                <w:rFonts w:ascii="Calibri" w:hAnsi="Calibri" w:cs="Calibri"/>
                <w:lang w:val="en-GB"/>
              </w:rPr>
            </w:pPr>
          </w:p>
        </w:tc>
      </w:tr>
      <w:tr w:rsidR="00480DCF" w:rsidRPr="006D021E" w14:paraId="6E4B84B1" w14:textId="0C9D7080" w:rsidTr="00480DCF">
        <w:tc>
          <w:tcPr>
            <w:tcW w:w="3494" w:type="dxa"/>
          </w:tcPr>
          <w:p w14:paraId="10963A69" w14:textId="77777777" w:rsidR="00480DCF" w:rsidRPr="006D021E" w:rsidRDefault="00480DCF" w:rsidP="00253F6E">
            <w:pPr>
              <w:rPr>
                <w:rFonts w:ascii="Calibri" w:hAnsi="Calibri" w:cs="Calibri"/>
                <w:lang w:val="en-GB"/>
              </w:rPr>
            </w:pPr>
          </w:p>
        </w:tc>
        <w:tc>
          <w:tcPr>
            <w:tcW w:w="2761" w:type="dxa"/>
          </w:tcPr>
          <w:p w14:paraId="44BD6750" w14:textId="77777777" w:rsidR="00480DCF" w:rsidRPr="006D021E" w:rsidRDefault="00480DCF" w:rsidP="00253F6E">
            <w:pPr>
              <w:rPr>
                <w:rFonts w:ascii="Calibri" w:hAnsi="Calibri" w:cs="Calibri"/>
                <w:lang w:val="en-GB"/>
              </w:rPr>
            </w:pPr>
          </w:p>
        </w:tc>
        <w:tc>
          <w:tcPr>
            <w:tcW w:w="2761" w:type="dxa"/>
          </w:tcPr>
          <w:p w14:paraId="0EF1A396" w14:textId="77777777" w:rsidR="00480DCF" w:rsidRPr="006D021E" w:rsidRDefault="00480DCF" w:rsidP="00253F6E">
            <w:pPr>
              <w:rPr>
                <w:rFonts w:ascii="Calibri" w:hAnsi="Calibri" w:cs="Calibri"/>
                <w:lang w:val="en-GB"/>
              </w:rPr>
            </w:pPr>
          </w:p>
        </w:tc>
      </w:tr>
      <w:tr w:rsidR="00480DCF" w:rsidRPr="006D021E" w14:paraId="27B7AB4F" w14:textId="671D7719" w:rsidTr="00480DCF">
        <w:tc>
          <w:tcPr>
            <w:tcW w:w="3494" w:type="dxa"/>
            <w:shd w:val="clear" w:color="auto" w:fill="D9E2F3" w:themeFill="accent1" w:themeFillTint="33"/>
          </w:tcPr>
          <w:p w14:paraId="622E5D21" w14:textId="77777777" w:rsidR="00480DCF" w:rsidRPr="006D021E" w:rsidRDefault="00480DCF" w:rsidP="00253F6E">
            <w:pPr>
              <w:rPr>
                <w:rFonts w:ascii="Calibri" w:hAnsi="Calibri" w:cs="Calibri"/>
                <w:lang w:val="en-GB"/>
              </w:rPr>
            </w:pPr>
            <w:r w:rsidRPr="006D021E">
              <w:rPr>
                <w:rFonts w:ascii="Calibri" w:hAnsi="Calibri" w:cs="Calibri"/>
                <w:lang w:val="en-GB"/>
              </w:rPr>
              <w:t>Left high income high emissions</w:t>
            </w:r>
          </w:p>
        </w:tc>
        <w:tc>
          <w:tcPr>
            <w:tcW w:w="2761" w:type="dxa"/>
            <w:shd w:val="clear" w:color="auto" w:fill="D9E2F3" w:themeFill="accent1" w:themeFillTint="33"/>
          </w:tcPr>
          <w:p w14:paraId="4A0D68D7" w14:textId="69972811" w:rsidR="00480DCF" w:rsidRPr="006D021E" w:rsidRDefault="0033291D" w:rsidP="00253F6E">
            <w:pPr>
              <w:rPr>
                <w:rFonts w:ascii="Calibri" w:hAnsi="Calibri" w:cs="Calibri"/>
                <w:lang w:val="en-GB"/>
              </w:rPr>
            </w:pPr>
            <w:r>
              <w:rPr>
                <w:rFonts w:ascii="Calibri" w:hAnsi="Calibri" w:cs="Calibri"/>
                <w:lang w:val="en-GB"/>
              </w:rPr>
              <w:t>High</w:t>
            </w:r>
          </w:p>
        </w:tc>
        <w:tc>
          <w:tcPr>
            <w:tcW w:w="2761" w:type="dxa"/>
            <w:shd w:val="clear" w:color="auto" w:fill="D9E2F3" w:themeFill="accent1" w:themeFillTint="33"/>
          </w:tcPr>
          <w:p w14:paraId="706EF077" w14:textId="7F11C0BE" w:rsidR="00480DCF" w:rsidRPr="006D021E" w:rsidRDefault="0033291D" w:rsidP="00253F6E">
            <w:pPr>
              <w:rPr>
                <w:rFonts w:ascii="Calibri" w:hAnsi="Calibri" w:cs="Calibri"/>
                <w:lang w:val="en-GB"/>
              </w:rPr>
            </w:pPr>
            <w:proofErr w:type="spellStart"/>
            <w:r>
              <w:rPr>
                <w:rFonts w:ascii="Calibri" w:hAnsi="Calibri" w:cs="Calibri"/>
                <w:lang w:val="en-GB"/>
              </w:rPr>
              <w:t>Behavioral</w:t>
            </w:r>
            <w:proofErr w:type="spellEnd"/>
            <w:r>
              <w:rPr>
                <w:rFonts w:ascii="Calibri" w:hAnsi="Calibri" w:cs="Calibri"/>
                <w:lang w:val="en-GB"/>
              </w:rPr>
              <w:t xml:space="preserve"> &amp; financial</w:t>
            </w:r>
          </w:p>
        </w:tc>
      </w:tr>
      <w:tr w:rsidR="00480DCF" w:rsidRPr="006D021E" w14:paraId="76890286" w14:textId="6B0C0521" w:rsidTr="00480DCF">
        <w:tc>
          <w:tcPr>
            <w:tcW w:w="3494" w:type="dxa"/>
          </w:tcPr>
          <w:p w14:paraId="4C33B3E4" w14:textId="77777777" w:rsidR="00480DCF" w:rsidRPr="006D021E" w:rsidRDefault="00480DCF" w:rsidP="00253F6E">
            <w:pPr>
              <w:rPr>
                <w:rFonts w:ascii="Calibri" w:hAnsi="Calibri" w:cs="Calibri"/>
                <w:lang w:val="en-GB"/>
              </w:rPr>
            </w:pPr>
            <w:r w:rsidRPr="006D021E">
              <w:rPr>
                <w:rFonts w:ascii="Calibri" w:hAnsi="Calibri" w:cs="Calibri"/>
                <w:lang w:val="en-GB"/>
              </w:rPr>
              <w:t>Left high car owner</w:t>
            </w:r>
          </w:p>
        </w:tc>
        <w:tc>
          <w:tcPr>
            <w:tcW w:w="2761" w:type="dxa"/>
          </w:tcPr>
          <w:p w14:paraId="4CAA12FE" w14:textId="77777777" w:rsidR="00480DCF" w:rsidRPr="006D021E" w:rsidRDefault="00480DCF" w:rsidP="00253F6E">
            <w:pPr>
              <w:rPr>
                <w:rFonts w:ascii="Calibri" w:hAnsi="Calibri" w:cs="Calibri"/>
                <w:lang w:val="en-GB"/>
              </w:rPr>
            </w:pPr>
          </w:p>
        </w:tc>
        <w:tc>
          <w:tcPr>
            <w:tcW w:w="2761" w:type="dxa"/>
          </w:tcPr>
          <w:p w14:paraId="472DC597" w14:textId="77777777" w:rsidR="00480DCF" w:rsidRPr="006D021E" w:rsidRDefault="00480DCF" w:rsidP="00253F6E">
            <w:pPr>
              <w:rPr>
                <w:rFonts w:ascii="Calibri" w:hAnsi="Calibri" w:cs="Calibri"/>
                <w:lang w:val="en-GB"/>
              </w:rPr>
            </w:pPr>
          </w:p>
        </w:tc>
      </w:tr>
      <w:tr w:rsidR="00480DCF" w:rsidRPr="006D021E" w14:paraId="13127E7A" w14:textId="4201FC69" w:rsidTr="00480DCF">
        <w:tc>
          <w:tcPr>
            <w:tcW w:w="3494" w:type="dxa"/>
          </w:tcPr>
          <w:p w14:paraId="0132C093" w14:textId="77777777" w:rsidR="00480DCF" w:rsidRPr="006D021E" w:rsidRDefault="00480DCF" w:rsidP="00253F6E">
            <w:pPr>
              <w:rPr>
                <w:rFonts w:ascii="Calibri" w:hAnsi="Calibri" w:cs="Calibri"/>
                <w:lang w:val="en-GB"/>
              </w:rPr>
            </w:pPr>
            <w:r w:rsidRPr="006D021E">
              <w:rPr>
                <w:rFonts w:ascii="Calibri" w:hAnsi="Calibri" w:cs="Calibri"/>
                <w:lang w:val="en-GB"/>
              </w:rPr>
              <w:t>Left high meat</w:t>
            </w:r>
          </w:p>
        </w:tc>
        <w:tc>
          <w:tcPr>
            <w:tcW w:w="2761" w:type="dxa"/>
          </w:tcPr>
          <w:p w14:paraId="39F61005" w14:textId="77777777" w:rsidR="00480DCF" w:rsidRPr="006D021E" w:rsidRDefault="00480DCF" w:rsidP="00253F6E">
            <w:pPr>
              <w:rPr>
                <w:rFonts w:ascii="Calibri" w:hAnsi="Calibri" w:cs="Calibri"/>
                <w:lang w:val="en-GB"/>
              </w:rPr>
            </w:pPr>
          </w:p>
        </w:tc>
        <w:tc>
          <w:tcPr>
            <w:tcW w:w="2761" w:type="dxa"/>
          </w:tcPr>
          <w:p w14:paraId="613D17B7" w14:textId="77777777" w:rsidR="00480DCF" w:rsidRPr="006D021E" w:rsidRDefault="00480DCF" w:rsidP="00253F6E">
            <w:pPr>
              <w:rPr>
                <w:rFonts w:ascii="Calibri" w:hAnsi="Calibri" w:cs="Calibri"/>
                <w:lang w:val="en-GB"/>
              </w:rPr>
            </w:pPr>
          </w:p>
        </w:tc>
      </w:tr>
      <w:tr w:rsidR="00480DCF" w:rsidRPr="006D021E" w14:paraId="34220ACA" w14:textId="7FC3C3EF" w:rsidTr="00480DCF">
        <w:tc>
          <w:tcPr>
            <w:tcW w:w="3494" w:type="dxa"/>
          </w:tcPr>
          <w:p w14:paraId="478AD534" w14:textId="77777777" w:rsidR="00480DCF" w:rsidRPr="006D021E" w:rsidRDefault="00480DCF" w:rsidP="00253F6E">
            <w:pPr>
              <w:rPr>
                <w:rFonts w:ascii="Calibri" w:hAnsi="Calibri" w:cs="Calibri"/>
                <w:lang w:val="en-GB"/>
              </w:rPr>
            </w:pPr>
            <w:r w:rsidRPr="006D021E">
              <w:rPr>
                <w:rFonts w:ascii="Calibri" w:hAnsi="Calibri" w:cs="Calibri"/>
                <w:lang w:val="en-GB"/>
              </w:rPr>
              <w:t>Left high house owner</w:t>
            </w:r>
          </w:p>
        </w:tc>
        <w:tc>
          <w:tcPr>
            <w:tcW w:w="2761" w:type="dxa"/>
          </w:tcPr>
          <w:p w14:paraId="0CE3C555" w14:textId="77777777" w:rsidR="00480DCF" w:rsidRPr="006D021E" w:rsidRDefault="00480DCF" w:rsidP="00253F6E">
            <w:pPr>
              <w:rPr>
                <w:rFonts w:ascii="Calibri" w:hAnsi="Calibri" w:cs="Calibri"/>
                <w:lang w:val="en-GB"/>
              </w:rPr>
            </w:pPr>
          </w:p>
        </w:tc>
        <w:tc>
          <w:tcPr>
            <w:tcW w:w="2761" w:type="dxa"/>
          </w:tcPr>
          <w:p w14:paraId="14409CB7" w14:textId="77777777" w:rsidR="00480DCF" w:rsidRPr="006D021E" w:rsidRDefault="00480DCF" w:rsidP="00253F6E">
            <w:pPr>
              <w:rPr>
                <w:rFonts w:ascii="Calibri" w:hAnsi="Calibri" w:cs="Calibri"/>
                <w:lang w:val="en-GB"/>
              </w:rPr>
            </w:pPr>
          </w:p>
        </w:tc>
      </w:tr>
      <w:tr w:rsidR="00480DCF" w:rsidRPr="006D021E" w14:paraId="7E582ADF" w14:textId="1E77AD1F" w:rsidTr="00480DCF">
        <w:tc>
          <w:tcPr>
            <w:tcW w:w="3494" w:type="dxa"/>
          </w:tcPr>
          <w:p w14:paraId="4234CAE2" w14:textId="77777777" w:rsidR="00480DCF" w:rsidRPr="006D021E" w:rsidRDefault="00480DCF" w:rsidP="00253F6E">
            <w:pPr>
              <w:rPr>
                <w:rFonts w:ascii="Calibri" w:hAnsi="Calibri" w:cs="Calibri"/>
                <w:lang w:val="en-GB"/>
              </w:rPr>
            </w:pPr>
            <w:r w:rsidRPr="006D021E">
              <w:rPr>
                <w:rFonts w:ascii="Calibri" w:hAnsi="Calibri" w:cs="Calibri"/>
                <w:lang w:val="en-GB"/>
              </w:rPr>
              <w:t>Left high frequent flyer</w:t>
            </w:r>
          </w:p>
        </w:tc>
        <w:tc>
          <w:tcPr>
            <w:tcW w:w="2761" w:type="dxa"/>
          </w:tcPr>
          <w:p w14:paraId="5C2631EF" w14:textId="77777777" w:rsidR="00480DCF" w:rsidRPr="006D021E" w:rsidRDefault="00480DCF" w:rsidP="00253F6E">
            <w:pPr>
              <w:rPr>
                <w:rFonts w:ascii="Calibri" w:hAnsi="Calibri" w:cs="Calibri"/>
                <w:lang w:val="en-GB"/>
              </w:rPr>
            </w:pPr>
          </w:p>
        </w:tc>
        <w:tc>
          <w:tcPr>
            <w:tcW w:w="2761" w:type="dxa"/>
          </w:tcPr>
          <w:p w14:paraId="703944C4" w14:textId="77777777" w:rsidR="00480DCF" w:rsidRPr="006D021E" w:rsidRDefault="00480DCF" w:rsidP="00253F6E">
            <w:pPr>
              <w:rPr>
                <w:rFonts w:ascii="Calibri" w:hAnsi="Calibri" w:cs="Calibri"/>
                <w:lang w:val="en-GB"/>
              </w:rPr>
            </w:pPr>
          </w:p>
        </w:tc>
      </w:tr>
      <w:tr w:rsidR="00480DCF" w:rsidRPr="006D021E" w14:paraId="7E205362" w14:textId="6010107B" w:rsidTr="00480DCF">
        <w:tc>
          <w:tcPr>
            <w:tcW w:w="3494" w:type="dxa"/>
          </w:tcPr>
          <w:p w14:paraId="1771A6FF" w14:textId="77777777" w:rsidR="00480DCF" w:rsidRPr="006D021E" w:rsidRDefault="00480DCF" w:rsidP="00253F6E">
            <w:pPr>
              <w:rPr>
                <w:rFonts w:ascii="Calibri" w:hAnsi="Calibri" w:cs="Calibri"/>
                <w:lang w:val="en-GB"/>
              </w:rPr>
            </w:pPr>
          </w:p>
        </w:tc>
        <w:tc>
          <w:tcPr>
            <w:tcW w:w="2761" w:type="dxa"/>
          </w:tcPr>
          <w:p w14:paraId="541659F1" w14:textId="77777777" w:rsidR="00480DCF" w:rsidRPr="006D021E" w:rsidRDefault="00480DCF" w:rsidP="00253F6E">
            <w:pPr>
              <w:rPr>
                <w:rFonts w:ascii="Calibri" w:hAnsi="Calibri" w:cs="Calibri"/>
                <w:lang w:val="en-GB"/>
              </w:rPr>
            </w:pPr>
          </w:p>
        </w:tc>
        <w:tc>
          <w:tcPr>
            <w:tcW w:w="2761" w:type="dxa"/>
          </w:tcPr>
          <w:p w14:paraId="6355337F" w14:textId="77777777" w:rsidR="00480DCF" w:rsidRPr="006D021E" w:rsidRDefault="00480DCF" w:rsidP="00253F6E">
            <w:pPr>
              <w:rPr>
                <w:rFonts w:ascii="Calibri" w:hAnsi="Calibri" w:cs="Calibri"/>
                <w:lang w:val="en-GB"/>
              </w:rPr>
            </w:pPr>
          </w:p>
        </w:tc>
      </w:tr>
      <w:tr w:rsidR="00480DCF" w:rsidRPr="006D021E" w14:paraId="614F94FE" w14:textId="56A56FCB" w:rsidTr="00480DCF">
        <w:tc>
          <w:tcPr>
            <w:tcW w:w="3494" w:type="dxa"/>
          </w:tcPr>
          <w:p w14:paraId="392BD322" w14:textId="77777777" w:rsidR="00480DCF" w:rsidRPr="006D021E" w:rsidRDefault="00480DCF" w:rsidP="00253F6E">
            <w:pPr>
              <w:rPr>
                <w:rFonts w:ascii="Calibri" w:hAnsi="Calibri" w:cs="Calibri"/>
                <w:lang w:val="en-GB"/>
              </w:rPr>
            </w:pPr>
          </w:p>
        </w:tc>
        <w:tc>
          <w:tcPr>
            <w:tcW w:w="2761" w:type="dxa"/>
          </w:tcPr>
          <w:p w14:paraId="2D0427AC" w14:textId="77777777" w:rsidR="00480DCF" w:rsidRPr="006D021E" w:rsidRDefault="00480DCF" w:rsidP="00253F6E">
            <w:pPr>
              <w:rPr>
                <w:rFonts w:ascii="Calibri" w:hAnsi="Calibri" w:cs="Calibri"/>
                <w:lang w:val="en-GB"/>
              </w:rPr>
            </w:pPr>
          </w:p>
        </w:tc>
        <w:tc>
          <w:tcPr>
            <w:tcW w:w="2761" w:type="dxa"/>
          </w:tcPr>
          <w:p w14:paraId="23BEA4BA" w14:textId="77777777" w:rsidR="00480DCF" w:rsidRPr="006D021E" w:rsidRDefault="00480DCF" w:rsidP="00253F6E">
            <w:pPr>
              <w:rPr>
                <w:rFonts w:ascii="Calibri" w:hAnsi="Calibri" w:cs="Calibri"/>
                <w:lang w:val="en-GB"/>
              </w:rPr>
            </w:pPr>
          </w:p>
        </w:tc>
      </w:tr>
      <w:tr w:rsidR="00480DCF" w:rsidRPr="006D021E" w14:paraId="2294D779" w14:textId="63C22F36" w:rsidTr="00480DCF">
        <w:tc>
          <w:tcPr>
            <w:tcW w:w="3494" w:type="dxa"/>
            <w:shd w:val="clear" w:color="auto" w:fill="D9E2F3" w:themeFill="accent1" w:themeFillTint="33"/>
          </w:tcPr>
          <w:p w14:paraId="4513C5B7" w14:textId="77777777" w:rsidR="00480DCF" w:rsidRPr="006D021E" w:rsidRDefault="00480DCF" w:rsidP="00253F6E">
            <w:pPr>
              <w:rPr>
                <w:rFonts w:ascii="Calibri" w:hAnsi="Calibri" w:cs="Calibri"/>
                <w:lang w:val="en-GB"/>
              </w:rPr>
            </w:pPr>
            <w:r w:rsidRPr="006D021E">
              <w:rPr>
                <w:rFonts w:ascii="Calibri" w:hAnsi="Calibri" w:cs="Calibri"/>
                <w:lang w:val="en-GB"/>
              </w:rPr>
              <w:t>Left high income low emissions</w:t>
            </w:r>
          </w:p>
        </w:tc>
        <w:tc>
          <w:tcPr>
            <w:tcW w:w="2761" w:type="dxa"/>
            <w:shd w:val="clear" w:color="auto" w:fill="D9E2F3" w:themeFill="accent1" w:themeFillTint="33"/>
          </w:tcPr>
          <w:p w14:paraId="363F7D34" w14:textId="0B9C0C12" w:rsidR="00480DCF" w:rsidRPr="006D021E" w:rsidRDefault="0033291D" w:rsidP="00253F6E">
            <w:pPr>
              <w:rPr>
                <w:rFonts w:ascii="Calibri" w:hAnsi="Calibri" w:cs="Calibri"/>
                <w:lang w:val="en-GB"/>
              </w:rPr>
            </w:pPr>
            <w:r>
              <w:rPr>
                <w:rFonts w:ascii="Calibri" w:hAnsi="Calibri" w:cs="Calibri"/>
                <w:lang w:val="en-GB"/>
              </w:rPr>
              <w:t>Unlikely combo</w:t>
            </w:r>
          </w:p>
        </w:tc>
        <w:tc>
          <w:tcPr>
            <w:tcW w:w="2761" w:type="dxa"/>
            <w:shd w:val="clear" w:color="auto" w:fill="D9E2F3" w:themeFill="accent1" w:themeFillTint="33"/>
          </w:tcPr>
          <w:p w14:paraId="2B9A1AF0" w14:textId="52AA6FC9" w:rsidR="00480DCF" w:rsidRPr="006D021E" w:rsidRDefault="0033291D" w:rsidP="00253F6E">
            <w:pPr>
              <w:rPr>
                <w:rFonts w:ascii="Calibri" w:hAnsi="Calibri" w:cs="Calibri"/>
                <w:lang w:val="en-GB"/>
              </w:rPr>
            </w:pPr>
            <w:r>
              <w:rPr>
                <w:rFonts w:ascii="Calibri" w:hAnsi="Calibri" w:cs="Calibri"/>
                <w:lang w:val="en-GB"/>
              </w:rPr>
              <w:t>Unlikely combo</w:t>
            </w:r>
          </w:p>
        </w:tc>
      </w:tr>
      <w:tr w:rsidR="00480DCF" w:rsidRPr="006D021E" w14:paraId="7C63FA09" w14:textId="52082761" w:rsidTr="00480DCF">
        <w:tc>
          <w:tcPr>
            <w:tcW w:w="3494" w:type="dxa"/>
          </w:tcPr>
          <w:p w14:paraId="431AF634" w14:textId="77777777" w:rsidR="00480DCF" w:rsidRPr="006D021E" w:rsidRDefault="00480DCF" w:rsidP="00253F6E">
            <w:pPr>
              <w:rPr>
                <w:rFonts w:ascii="Calibri" w:hAnsi="Calibri" w:cs="Calibri"/>
                <w:lang w:val="en-GB"/>
              </w:rPr>
            </w:pPr>
            <w:r w:rsidRPr="006D021E">
              <w:rPr>
                <w:rFonts w:ascii="Calibri" w:hAnsi="Calibri" w:cs="Calibri"/>
                <w:lang w:val="en-GB"/>
              </w:rPr>
              <w:t>Left high no car</w:t>
            </w:r>
          </w:p>
        </w:tc>
        <w:tc>
          <w:tcPr>
            <w:tcW w:w="2761" w:type="dxa"/>
          </w:tcPr>
          <w:p w14:paraId="3C05D1E6" w14:textId="77777777" w:rsidR="00480DCF" w:rsidRPr="006D021E" w:rsidRDefault="00480DCF" w:rsidP="00253F6E">
            <w:pPr>
              <w:rPr>
                <w:rFonts w:ascii="Calibri" w:hAnsi="Calibri" w:cs="Calibri"/>
                <w:lang w:val="en-GB"/>
              </w:rPr>
            </w:pPr>
          </w:p>
        </w:tc>
        <w:tc>
          <w:tcPr>
            <w:tcW w:w="2761" w:type="dxa"/>
          </w:tcPr>
          <w:p w14:paraId="1DDB84F0" w14:textId="77777777" w:rsidR="00480DCF" w:rsidRPr="006D021E" w:rsidRDefault="00480DCF" w:rsidP="00253F6E">
            <w:pPr>
              <w:rPr>
                <w:rFonts w:ascii="Calibri" w:hAnsi="Calibri" w:cs="Calibri"/>
                <w:lang w:val="en-GB"/>
              </w:rPr>
            </w:pPr>
          </w:p>
        </w:tc>
      </w:tr>
      <w:tr w:rsidR="00480DCF" w:rsidRPr="006D021E" w14:paraId="0EFBC589" w14:textId="0987B6B8" w:rsidTr="00480DCF">
        <w:tc>
          <w:tcPr>
            <w:tcW w:w="3494" w:type="dxa"/>
          </w:tcPr>
          <w:p w14:paraId="227C209C" w14:textId="77777777" w:rsidR="00480DCF" w:rsidRPr="006D021E" w:rsidRDefault="00480DCF" w:rsidP="00253F6E">
            <w:pPr>
              <w:rPr>
                <w:rFonts w:ascii="Calibri" w:hAnsi="Calibri" w:cs="Calibri"/>
                <w:lang w:val="en-GB"/>
              </w:rPr>
            </w:pPr>
            <w:r w:rsidRPr="006D021E">
              <w:rPr>
                <w:rFonts w:ascii="Calibri" w:hAnsi="Calibri" w:cs="Calibri"/>
                <w:lang w:val="en-GB"/>
              </w:rPr>
              <w:t>Left high vegetarian</w:t>
            </w:r>
          </w:p>
        </w:tc>
        <w:tc>
          <w:tcPr>
            <w:tcW w:w="2761" w:type="dxa"/>
          </w:tcPr>
          <w:p w14:paraId="5C8C7639" w14:textId="77777777" w:rsidR="00480DCF" w:rsidRPr="006D021E" w:rsidRDefault="00480DCF" w:rsidP="00253F6E">
            <w:pPr>
              <w:rPr>
                <w:rFonts w:ascii="Calibri" w:hAnsi="Calibri" w:cs="Calibri"/>
                <w:lang w:val="en-GB"/>
              </w:rPr>
            </w:pPr>
          </w:p>
        </w:tc>
        <w:tc>
          <w:tcPr>
            <w:tcW w:w="2761" w:type="dxa"/>
          </w:tcPr>
          <w:p w14:paraId="367967EB" w14:textId="77777777" w:rsidR="00480DCF" w:rsidRPr="006D021E" w:rsidRDefault="00480DCF" w:rsidP="00253F6E">
            <w:pPr>
              <w:rPr>
                <w:rFonts w:ascii="Calibri" w:hAnsi="Calibri" w:cs="Calibri"/>
                <w:lang w:val="en-GB"/>
              </w:rPr>
            </w:pPr>
          </w:p>
        </w:tc>
      </w:tr>
      <w:tr w:rsidR="00480DCF" w:rsidRPr="006D021E" w14:paraId="039F0359" w14:textId="6A946940" w:rsidTr="00480DCF">
        <w:tc>
          <w:tcPr>
            <w:tcW w:w="3494" w:type="dxa"/>
          </w:tcPr>
          <w:p w14:paraId="6BD5C978" w14:textId="77777777" w:rsidR="00480DCF" w:rsidRPr="006D021E" w:rsidRDefault="00480DCF" w:rsidP="00253F6E">
            <w:pPr>
              <w:rPr>
                <w:rFonts w:ascii="Calibri" w:hAnsi="Calibri" w:cs="Calibri"/>
                <w:lang w:val="en-GB"/>
              </w:rPr>
            </w:pPr>
            <w:r w:rsidRPr="006D021E">
              <w:rPr>
                <w:rFonts w:ascii="Calibri" w:hAnsi="Calibri" w:cs="Calibri"/>
                <w:lang w:val="en-GB"/>
              </w:rPr>
              <w:t>Left high apartment</w:t>
            </w:r>
          </w:p>
        </w:tc>
        <w:tc>
          <w:tcPr>
            <w:tcW w:w="2761" w:type="dxa"/>
          </w:tcPr>
          <w:p w14:paraId="09506211" w14:textId="77777777" w:rsidR="00480DCF" w:rsidRPr="006D021E" w:rsidRDefault="00480DCF" w:rsidP="00253F6E">
            <w:pPr>
              <w:rPr>
                <w:rFonts w:ascii="Calibri" w:hAnsi="Calibri" w:cs="Calibri"/>
                <w:lang w:val="en-GB"/>
              </w:rPr>
            </w:pPr>
          </w:p>
        </w:tc>
        <w:tc>
          <w:tcPr>
            <w:tcW w:w="2761" w:type="dxa"/>
          </w:tcPr>
          <w:p w14:paraId="5A96B602" w14:textId="77777777" w:rsidR="00480DCF" w:rsidRPr="006D021E" w:rsidRDefault="00480DCF" w:rsidP="00253F6E">
            <w:pPr>
              <w:rPr>
                <w:rFonts w:ascii="Calibri" w:hAnsi="Calibri" w:cs="Calibri"/>
                <w:lang w:val="en-GB"/>
              </w:rPr>
            </w:pPr>
          </w:p>
        </w:tc>
      </w:tr>
      <w:tr w:rsidR="00480DCF" w:rsidRPr="006D021E" w14:paraId="4AD3B933" w14:textId="62D14AEF" w:rsidTr="00480DCF">
        <w:tc>
          <w:tcPr>
            <w:tcW w:w="3494" w:type="dxa"/>
          </w:tcPr>
          <w:p w14:paraId="06501F77" w14:textId="77777777" w:rsidR="00480DCF" w:rsidRPr="006D021E" w:rsidRDefault="00480DCF" w:rsidP="00253F6E">
            <w:pPr>
              <w:rPr>
                <w:rFonts w:ascii="Calibri" w:hAnsi="Calibri" w:cs="Calibri"/>
                <w:lang w:val="en-GB"/>
              </w:rPr>
            </w:pPr>
            <w:r w:rsidRPr="006D021E">
              <w:rPr>
                <w:rFonts w:ascii="Calibri" w:hAnsi="Calibri" w:cs="Calibri"/>
                <w:lang w:val="en-GB"/>
              </w:rPr>
              <w:t>Left high no flyer</w:t>
            </w:r>
          </w:p>
        </w:tc>
        <w:tc>
          <w:tcPr>
            <w:tcW w:w="2761" w:type="dxa"/>
          </w:tcPr>
          <w:p w14:paraId="77C04183" w14:textId="77777777" w:rsidR="00480DCF" w:rsidRPr="006D021E" w:rsidRDefault="00480DCF" w:rsidP="00253F6E">
            <w:pPr>
              <w:rPr>
                <w:rFonts w:ascii="Calibri" w:hAnsi="Calibri" w:cs="Calibri"/>
                <w:lang w:val="en-GB"/>
              </w:rPr>
            </w:pPr>
          </w:p>
        </w:tc>
        <w:tc>
          <w:tcPr>
            <w:tcW w:w="2761" w:type="dxa"/>
          </w:tcPr>
          <w:p w14:paraId="1234955C" w14:textId="77777777" w:rsidR="00480DCF" w:rsidRPr="006D021E" w:rsidRDefault="00480DCF" w:rsidP="00253F6E">
            <w:pPr>
              <w:rPr>
                <w:rFonts w:ascii="Calibri" w:hAnsi="Calibri" w:cs="Calibri"/>
                <w:lang w:val="en-GB"/>
              </w:rPr>
            </w:pPr>
          </w:p>
        </w:tc>
      </w:tr>
      <w:tr w:rsidR="00480DCF" w:rsidRPr="006D021E" w14:paraId="129EF3FF" w14:textId="0652986F" w:rsidTr="00480DCF">
        <w:tc>
          <w:tcPr>
            <w:tcW w:w="3494" w:type="dxa"/>
          </w:tcPr>
          <w:p w14:paraId="3774B05F" w14:textId="77777777" w:rsidR="00480DCF" w:rsidRPr="006D021E" w:rsidRDefault="00480DCF" w:rsidP="00253F6E">
            <w:pPr>
              <w:rPr>
                <w:rFonts w:ascii="Calibri" w:hAnsi="Calibri" w:cs="Calibri"/>
                <w:lang w:val="en-GB"/>
              </w:rPr>
            </w:pPr>
          </w:p>
        </w:tc>
        <w:tc>
          <w:tcPr>
            <w:tcW w:w="2761" w:type="dxa"/>
          </w:tcPr>
          <w:p w14:paraId="416BD40C" w14:textId="77777777" w:rsidR="00480DCF" w:rsidRPr="006D021E" w:rsidRDefault="00480DCF" w:rsidP="00253F6E">
            <w:pPr>
              <w:rPr>
                <w:rFonts w:ascii="Calibri" w:hAnsi="Calibri" w:cs="Calibri"/>
                <w:lang w:val="en-GB"/>
              </w:rPr>
            </w:pPr>
          </w:p>
        </w:tc>
        <w:tc>
          <w:tcPr>
            <w:tcW w:w="2761" w:type="dxa"/>
          </w:tcPr>
          <w:p w14:paraId="29AE7BAB" w14:textId="77777777" w:rsidR="00480DCF" w:rsidRPr="006D021E" w:rsidRDefault="00480DCF" w:rsidP="00253F6E">
            <w:pPr>
              <w:rPr>
                <w:rFonts w:ascii="Calibri" w:hAnsi="Calibri" w:cs="Calibri"/>
                <w:lang w:val="en-GB"/>
              </w:rPr>
            </w:pPr>
          </w:p>
        </w:tc>
      </w:tr>
      <w:tr w:rsidR="00480DCF" w:rsidRPr="006D021E" w14:paraId="5223A453" w14:textId="25CB2271" w:rsidTr="00480DCF">
        <w:tc>
          <w:tcPr>
            <w:tcW w:w="3494" w:type="dxa"/>
          </w:tcPr>
          <w:p w14:paraId="77033C0D" w14:textId="77777777" w:rsidR="00480DCF" w:rsidRPr="006D021E" w:rsidRDefault="00480DCF" w:rsidP="00253F6E">
            <w:pPr>
              <w:rPr>
                <w:rFonts w:ascii="Calibri" w:hAnsi="Calibri" w:cs="Calibri"/>
                <w:lang w:val="en-GB"/>
              </w:rPr>
            </w:pPr>
          </w:p>
        </w:tc>
        <w:tc>
          <w:tcPr>
            <w:tcW w:w="2761" w:type="dxa"/>
          </w:tcPr>
          <w:p w14:paraId="40C25D80" w14:textId="77777777" w:rsidR="00480DCF" w:rsidRPr="006D021E" w:rsidRDefault="00480DCF" w:rsidP="00253F6E">
            <w:pPr>
              <w:rPr>
                <w:rFonts w:ascii="Calibri" w:hAnsi="Calibri" w:cs="Calibri"/>
                <w:lang w:val="en-GB"/>
              </w:rPr>
            </w:pPr>
          </w:p>
        </w:tc>
        <w:tc>
          <w:tcPr>
            <w:tcW w:w="2761" w:type="dxa"/>
          </w:tcPr>
          <w:p w14:paraId="7CF52249" w14:textId="77777777" w:rsidR="00480DCF" w:rsidRPr="006D021E" w:rsidRDefault="00480DCF" w:rsidP="00253F6E">
            <w:pPr>
              <w:rPr>
                <w:rFonts w:ascii="Calibri" w:hAnsi="Calibri" w:cs="Calibri"/>
                <w:lang w:val="en-GB"/>
              </w:rPr>
            </w:pPr>
          </w:p>
        </w:tc>
      </w:tr>
      <w:tr w:rsidR="00480DCF" w:rsidRPr="006D021E" w14:paraId="600896C5" w14:textId="63315788" w:rsidTr="00480DCF">
        <w:tc>
          <w:tcPr>
            <w:tcW w:w="3494" w:type="dxa"/>
            <w:shd w:val="clear" w:color="auto" w:fill="D9E2F3" w:themeFill="accent1" w:themeFillTint="33"/>
          </w:tcPr>
          <w:p w14:paraId="3C63E9AE" w14:textId="77777777" w:rsidR="00480DCF" w:rsidRPr="006D021E" w:rsidRDefault="00480DCF" w:rsidP="00253F6E">
            <w:pPr>
              <w:rPr>
                <w:rFonts w:ascii="Calibri" w:hAnsi="Calibri" w:cs="Calibri"/>
                <w:lang w:val="en-GB"/>
              </w:rPr>
            </w:pPr>
            <w:r w:rsidRPr="006D021E">
              <w:rPr>
                <w:rFonts w:ascii="Calibri" w:hAnsi="Calibri" w:cs="Calibri"/>
                <w:lang w:val="en-GB"/>
              </w:rPr>
              <w:t xml:space="preserve">Right </w:t>
            </w:r>
            <w:proofErr w:type="gramStart"/>
            <w:r w:rsidRPr="006D021E">
              <w:rPr>
                <w:rFonts w:ascii="Calibri" w:hAnsi="Calibri" w:cs="Calibri"/>
                <w:lang w:val="en-GB"/>
              </w:rPr>
              <w:t>low income</w:t>
            </w:r>
            <w:proofErr w:type="gramEnd"/>
            <w:r w:rsidRPr="006D021E">
              <w:rPr>
                <w:rFonts w:ascii="Calibri" w:hAnsi="Calibri" w:cs="Calibri"/>
                <w:lang w:val="en-GB"/>
              </w:rPr>
              <w:t xml:space="preserve"> high emissions</w:t>
            </w:r>
          </w:p>
        </w:tc>
        <w:tc>
          <w:tcPr>
            <w:tcW w:w="2761" w:type="dxa"/>
            <w:shd w:val="clear" w:color="auto" w:fill="D9E2F3" w:themeFill="accent1" w:themeFillTint="33"/>
          </w:tcPr>
          <w:p w14:paraId="73728E48" w14:textId="46E13045" w:rsidR="00480DCF" w:rsidRPr="006D021E" w:rsidRDefault="0033291D" w:rsidP="00253F6E">
            <w:pPr>
              <w:rPr>
                <w:rFonts w:ascii="Calibri" w:hAnsi="Calibri" w:cs="Calibri"/>
                <w:lang w:val="en-GB"/>
              </w:rPr>
            </w:pPr>
            <w:r>
              <w:rPr>
                <w:rFonts w:ascii="Calibri" w:hAnsi="Calibri" w:cs="Calibri"/>
                <w:lang w:val="en-GB"/>
              </w:rPr>
              <w:t>Unlikely combo</w:t>
            </w:r>
          </w:p>
        </w:tc>
        <w:tc>
          <w:tcPr>
            <w:tcW w:w="2761" w:type="dxa"/>
            <w:shd w:val="clear" w:color="auto" w:fill="D9E2F3" w:themeFill="accent1" w:themeFillTint="33"/>
          </w:tcPr>
          <w:p w14:paraId="76F7F6E9" w14:textId="39AC2310" w:rsidR="00480DCF" w:rsidRPr="006D021E" w:rsidRDefault="0033291D" w:rsidP="00253F6E">
            <w:pPr>
              <w:rPr>
                <w:rFonts w:ascii="Calibri" w:hAnsi="Calibri" w:cs="Calibri"/>
                <w:lang w:val="en-GB"/>
              </w:rPr>
            </w:pPr>
            <w:r>
              <w:rPr>
                <w:rFonts w:ascii="Calibri" w:hAnsi="Calibri" w:cs="Calibri"/>
                <w:lang w:val="en-GB"/>
              </w:rPr>
              <w:t>Unlikely combo</w:t>
            </w:r>
          </w:p>
        </w:tc>
      </w:tr>
      <w:tr w:rsidR="00480DCF" w:rsidRPr="006D021E" w14:paraId="6C69E131" w14:textId="21C8482D" w:rsidTr="00480DCF">
        <w:tc>
          <w:tcPr>
            <w:tcW w:w="3494" w:type="dxa"/>
          </w:tcPr>
          <w:p w14:paraId="448CE63F" w14:textId="77777777" w:rsidR="00480DCF" w:rsidRPr="006D021E" w:rsidRDefault="00480DCF" w:rsidP="00253F6E">
            <w:pPr>
              <w:rPr>
                <w:rFonts w:ascii="Calibri" w:hAnsi="Calibri" w:cs="Calibri"/>
                <w:lang w:val="en-GB"/>
              </w:rPr>
            </w:pPr>
            <w:r w:rsidRPr="006D021E">
              <w:rPr>
                <w:rFonts w:ascii="Calibri" w:hAnsi="Calibri" w:cs="Calibri"/>
                <w:lang w:val="en-GB"/>
              </w:rPr>
              <w:t>Right low car owner</w:t>
            </w:r>
          </w:p>
        </w:tc>
        <w:tc>
          <w:tcPr>
            <w:tcW w:w="2761" w:type="dxa"/>
          </w:tcPr>
          <w:p w14:paraId="210D2301" w14:textId="77777777" w:rsidR="00480DCF" w:rsidRPr="006D021E" w:rsidRDefault="00480DCF" w:rsidP="00253F6E">
            <w:pPr>
              <w:rPr>
                <w:rFonts w:ascii="Calibri" w:hAnsi="Calibri" w:cs="Calibri"/>
                <w:lang w:val="en-GB"/>
              </w:rPr>
            </w:pPr>
          </w:p>
        </w:tc>
        <w:tc>
          <w:tcPr>
            <w:tcW w:w="2761" w:type="dxa"/>
          </w:tcPr>
          <w:p w14:paraId="1B859FD2" w14:textId="77777777" w:rsidR="00480DCF" w:rsidRPr="006D021E" w:rsidRDefault="00480DCF" w:rsidP="00253F6E">
            <w:pPr>
              <w:rPr>
                <w:rFonts w:ascii="Calibri" w:hAnsi="Calibri" w:cs="Calibri"/>
                <w:lang w:val="en-GB"/>
              </w:rPr>
            </w:pPr>
          </w:p>
        </w:tc>
      </w:tr>
      <w:tr w:rsidR="00480DCF" w:rsidRPr="006D021E" w14:paraId="1BCBC6A3" w14:textId="7050FAFA" w:rsidTr="00480DCF">
        <w:tc>
          <w:tcPr>
            <w:tcW w:w="3494" w:type="dxa"/>
          </w:tcPr>
          <w:p w14:paraId="34F0FAA1" w14:textId="77777777" w:rsidR="00480DCF" w:rsidRPr="006D021E" w:rsidRDefault="00480DCF" w:rsidP="00253F6E">
            <w:pPr>
              <w:rPr>
                <w:rFonts w:ascii="Calibri" w:hAnsi="Calibri" w:cs="Calibri"/>
                <w:lang w:val="en-GB"/>
              </w:rPr>
            </w:pPr>
            <w:r w:rsidRPr="006D021E">
              <w:rPr>
                <w:rFonts w:ascii="Calibri" w:hAnsi="Calibri" w:cs="Calibri"/>
                <w:lang w:val="en-GB"/>
              </w:rPr>
              <w:t>Right low meat</w:t>
            </w:r>
          </w:p>
        </w:tc>
        <w:tc>
          <w:tcPr>
            <w:tcW w:w="2761" w:type="dxa"/>
          </w:tcPr>
          <w:p w14:paraId="1BADE8D7" w14:textId="77777777" w:rsidR="00480DCF" w:rsidRPr="006D021E" w:rsidRDefault="00480DCF" w:rsidP="00253F6E">
            <w:pPr>
              <w:rPr>
                <w:rFonts w:ascii="Calibri" w:hAnsi="Calibri" w:cs="Calibri"/>
                <w:lang w:val="en-GB"/>
              </w:rPr>
            </w:pPr>
          </w:p>
        </w:tc>
        <w:tc>
          <w:tcPr>
            <w:tcW w:w="2761" w:type="dxa"/>
          </w:tcPr>
          <w:p w14:paraId="6DB931CB" w14:textId="77777777" w:rsidR="00480DCF" w:rsidRPr="006D021E" w:rsidRDefault="00480DCF" w:rsidP="00253F6E">
            <w:pPr>
              <w:rPr>
                <w:rFonts w:ascii="Calibri" w:hAnsi="Calibri" w:cs="Calibri"/>
                <w:lang w:val="en-GB"/>
              </w:rPr>
            </w:pPr>
          </w:p>
        </w:tc>
      </w:tr>
      <w:tr w:rsidR="00480DCF" w:rsidRPr="006D021E" w14:paraId="78768F22" w14:textId="74B82504" w:rsidTr="00480DCF">
        <w:tc>
          <w:tcPr>
            <w:tcW w:w="3494" w:type="dxa"/>
          </w:tcPr>
          <w:p w14:paraId="73900E03" w14:textId="77777777" w:rsidR="00480DCF" w:rsidRPr="006D021E" w:rsidRDefault="00480DCF" w:rsidP="00253F6E">
            <w:pPr>
              <w:rPr>
                <w:rFonts w:ascii="Calibri" w:hAnsi="Calibri" w:cs="Calibri"/>
                <w:lang w:val="en-GB"/>
              </w:rPr>
            </w:pPr>
            <w:r w:rsidRPr="006D021E">
              <w:rPr>
                <w:rFonts w:ascii="Calibri" w:hAnsi="Calibri" w:cs="Calibri"/>
                <w:lang w:val="en-GB"/>
              </w:rPr>
              <w:t>Right low house owner</w:t>
            </w:r>
          </w:p>
        </w:tc>
        <w:tc>
          <w:tcPr>
            <w:tcW w:w="2761" w:type="dxa"/>
          </w:tcPr>
          <w:p w14:paraId="5CAE125C" w14:textId="77777777" w:rsidR="00480DCF" w:rsidRPr="006D021E" w:rsidRDefault="00480DCF" w:rsidP="00253F6E">
            <w:pPr>
              <w:rPr>
                <w:rFonts w:ascii="Calibri" w:hAnsi="Calibri" w:cs="Calibri"/>
                <w:lang w:val="en-GB"/>
              </w:rPr>
            </w:pPr>
          </w:p>
        </w:tc>
        <w:tc>
          <w:tcPr>
            <w:tcW w:w="2761" w:type="dxa"/>
          </w:tcPr>
          <w:p w14:paraId="5770F66C" w14:textId="77777777" w:rsidR="00480DCF" w:rsidRPr="006D021E" w:rsidRDefault="00480DCF" w:rsidP="00253F6E">
            <w:pPr>
              <w:rPr>
                <w:rFonts w:ascii="Calibri" w:hAnsi="Calibri" w:cs="Calibri"/>
                <w:lang w:val="en-GB"/>
              </w:rPr>
            </w:pPr>
          </w:p>
        </w:tc>
      </w:tr>
      <w:tr w:rsidR="00480DCF" w:rsidRPr="006D021E" w14:paraId="6DAEDB2D" w14:textId="23AA83B3" w:rsidTr="00480DCF">
        <w:tc>
          <w:tcPr>
            <w:tcW w:w="3494" w:type="dxa"/>
          </w:tcPr>
          <w:p w14:paraId="775E09E7" w14:textId="77777777" w:rsidR="00480DCF" w:rsidRPr="006D021E" w:rsidRDefault="00480DCF" w:rsidP="00253F6E">
            <w:pPr>
              <w:rPr>
                <w:rFonts w:ascii="Calibri" w:hAnsi="Calibri" w:cs="Calibri"/>
                <w:lang w:val="en-GB"/>
              </w:rPr>
            </w:pPr>
            <w:r w:rsidRPr="006D021E">
              <w:rPr>
                <w:rFonts w:ascii="Calibri" w:hAnsi="Calibri" w:cs="Calibri"/>
                <w:lang w:val="en-GB"/>
              </w:rPr>
              <w:t>Right low frequent flyer</w:t>
            </w:r>
          </w:p>
        </w:tc>
        <w:tc>
          <w:tcPr>
            <w:tcW w:w="2761" w:type="dxa"/>
          </w:tcPr>
          <w:p w14:paraId="216D0CAA" w14:textId="77777777" w:rsidR="00480DCF" w:rsidRPr="006D021E" w:rsidRDefault="00480DCF" w:rsidP="00253F6E">
            <w:pPr>
              <w:rPr>
                <w:rFonts w:ascii="Calibri" w:hAnsi="Calibri" w:cs="Calibri"/>
                <w:lang w:val="en-GB"/>
              </w:rPr>
            </w:pPr>
          </w:p>
        </w:tc>
        <w:tc>
          <w:tcPr>
            <w:tcW w:w="2761" w:type="dxa"/>
          </w:tcPr>
          <w:p w14:paraId="5F8B242C" w14:textId="77777777" w:rsidR="00480DCF" w:rsidRPr="006D021E" w:rsidRDefault="00480DCF" w:rsidP="00253F6E">
            <w:pPr>
              <w:rPr>
                <w:rFonts w:ascii="Calibri" w:hAnsi="Calibri" w:cs="Calibri"/>
                <w:lang w:val="en-GB"/>
              </w:rPr>
            </w:pPr>
          </w:p>
        </w:tc>
      </w:tr>
      <w:tr w:rsidR="00480DCF" w:rsidRPr="006D021E" w14:paraId="77CECABF" w14:textId="77F78406" w:rsidTr="00480DCF">
        <w:tc>
          <w:tcPr>
            <w:tcW w:w="3494" w:type="dxa"/>
          </w:tcPr>
          <w:p w14:paraId="681B3BB7" w14:textId="77777777" w:rsidR="00480DCF" w:rsidRPr="006D021E" w:rsidRDefault="00480DCF" w:rsidP="00253F6E">
            <w:pPr>
              <w:rPr>
                <w:rFonts w:ascii="Calibri" w:hAnsi="Calibri" w:cs="Calibri"/>
                <w:lang w:val="en-GB"/>
              </w:rPr>
            </w:pPr>
          </w:p>
        </w:tc>
        <w:tc>
          <w:tcPr>
            <w:tcW w:w="2761" w:type="dxa"/>
          </w:tcPr>
          <w:p w14:paraId="59D4352C" w14:textId="77777777" w:rsidR="00480DCF" w:rsidRPr="006D021E" w:rsidRDefault="00480DCF" w:rsidP="00253F6E">
            <w:pPr>
              <w:rPr>
                <w:rFonts w:ascii="Calibri" w:hAnsi="Calibri" w:cs="Calibri"/>
                <w:lang w:val="en-GB"/>
              </w:rPr>
            </w:pPr>
          </w:p>
        </w:tc>
        <w:tc>
          <w:tcPr>
            <w:tcW w:w="2761" w:type="dxa"/>
          </w:tcPr>
          <w:p w14:paraId="6D90C46D" w14:textId="77777777" w:rsidR="00480DCF" w:rsidRPr="006D021E" w:rsidRDefault="00480DCF" w:rsidP="00253F6E">
            <w:pPr>
              <w:rPr>
                <w:rFonts w:ascii="Calibri" w:hAnsi="Calibri" w:cs="Calibri"/>
                <w:lang w:val="en-GB"/>
              </w:rPr>
            </w:pPr>
          </w:p>
        </w:tc>
      </w:tr>
      <w:tr w:rsidR="00480DCF" w:rsidRPr="006D021E" w14:paraId="17D6C0FD" w14:textId="65CC7950" w:rsidTr="00480DCF">
        <w:tc>
          <w:tcPr>
            <w:tcW w:w="3494" w:type="dxa"/>
            <w:shd w:val="clear" w:color="auto" w:fill="D9E2F3" w:themeFill="accent1" w:themeFillTint="33"/>
          </w:tcPr>
          <w:p w14:paraId="5344F779" w14:textId="77777777" w:rsidR="00480DCF" w:rsidRPr="006D021E" w:rsidRDefault="00480DCF" w:rsidP="00253F6E">
            <w:pPr>
              <w:rPr>
                <w:rFonts w:ascii="Calibri" w:hAnsi="Calibri" w:cs="Calibri"/>
                <w:lang w:val="en-GB"/>
              </w:rPr>
            </w:pPr>
            <w:r w:rsidRPr="006D021E">
              <w:rPr>
                <w:rFonts w:ascii="Calibri" w:hAnsi="Calibri" w:cs="Calibri"/>
                <w:lang w:val="en-GB"/>
              </w:rPr>
              <w:t xml:space="preserve">Right </w:t>
            </w:r>
            <w:proofErr w:type="gramStart"/>
            <w:r w:rsidRPr="006D021E">
              <w:rPr>
                <w:rFonts w:ascii="Calibri" w:hAnsi="Calibri" w:cs="Calibri"/>
                <w:lang w:val="en-GB"/>
              </w:rPr>
              <w:t>low income</w:t>
            </w:r>
            <w:proofErr w:type="gramEnd"/>
            <w:r w:rsidRPr="006D021E">
              <w:rPr>
                <w:rFonts w:ascii="Calibri" w:hAnsi="Calibri" w:cs="Calibri"/>
                <w:lang w:val="en-GB"/>
              </w:rPr>
              <w:t xml:space="preserve"> low emissions</w:t>
            </w:r>
          </w:p>
        </w:tc>
        <w:tc>
          <w:tcPr>
            <w:tcW w:w="2761" w:type="dxa"/>
            <w:shd w:val="clear" w:color="auto" w:fill="D9E2F3" w:themeFill="accent1" w:themeFillTint="33"/>
          </w:tcPr>
          <w:p w14:paraId="11B59AD8" w14:textId="3EBE0E67" w:rsidR="00480DCF" w:rsidRPr="006D021E" w:rsidRDefault="0033291D" w:rsidP="00253F6E">
            <w:pPr>
              <w:rPr>
                <w:rFonts w:ascii="Calibri" w:hAnsi="Calibri" w:cs="Calibri"/>
                <w:lang w:val="en-GB"/>
              </w:rPr>
            </w:pPr>
            <w:r>
              <w:rPr>
                <w:rFonts w:ascii="Calibri" w:hAnsi="Calibri" w:cs="Calibri"/>
                <w:lang w:val="en-GB"/>
              </w:rPr>
              <w:t>Low</w:t>
            </w:r>
          </w:p>
        </w:tc>
        <w:tc>
          <w:tcPr>
            <w:tcW w:w="2761" w:type="dxa"/>
            <w:shd w:val="clear" w:color="auto" w:fill="D9E2F3" w:themeFill="accent1" w:themeFillTint="33"/>
          </w:tcPr>
          <w:p w14:paraId="7056EBAB" w14:textId="25C8E535" w:rsidR="00480DCF" w:rsidRPr="006D021E" w:rsidRDefault="00D55874" w:rsidP="00253F6E">
            <w:pPr>
              <w:rPr>
                <w:rFonts w:ascii="Calibri" w:hAnsi="Calibri" w:cs="Calibri"/>
                <w:lang w:val="en-GB"/>
              </w:rPr>
            </w:pPr>
            <w:r>
              <w:rPr>
                <w:rFonts w:ascii="Calibri" w:hAnsi="Calibri" w:cs="Calibri"/>
                <w:lang w:val="en-GB"/>
              </w:rPr>
              <w:t>-</w:t>
            </w:r>
          </w:p>
        </w:tc>
      </w:tr>
      <w:tr w:rsidR="00480DCF" w:rsidRPr="006D021E" w14:paraId="05FAF02E" w14:textId="519BF7C1" w:rsidTr="00480DCF">
        <w:tc>
          <w:tcPr>
            <w:tcW w:w="3494" w:type="dxa"/>
          </w:tcPr>
          <w:p w14:paraId="24B67032" w14:textId="77777777" w:rsidR="00480DCF" w:rsidRPr="006D021E" w:rsidRDefault="00480DCF" w:rsidP="00253F6E">
            <w:pPr>
              <w:rPr>
                <w:rFonts w:ascii="Calibri" w:hAnsi="Calibri" w:cs="Calibri"/>
                <w:lang w:val="en-GB"/>
              </w:rPr>
            </w:pPr>
            <w:r w:rsidRPr="006D021E">
              <w:rPr>
                <w:rFonts w:ascii="Calibri" w:hAnsi="Calibri" w:cs="Calibri"/>
                <w:lang w:val="en-GB"/>
              </w:rPr>
              <w:t>Right low no car</w:t>
            </w:r>
          </w:p>
        </w:tc>
        <w:tc>
          <w:tcPr>
            <w:tcW w:w="2761" w:type="dxa"/>
          </w:tcPr>
          <w:p w14:paraId="0DC550EA" w14:textId="77777777" w:rsidR="00480DCF" w:rsidRPr="006D021E" w:rsidRDefault="00480DCF" w:rsidP="00253F6E">
            <w:pPr>
              <w:rPr>
                <w:rFonts w:ascii="Calibri" w:hAnsi="Calibri" w:cs="Calibri"/>
                <w:lang w:val="en-GB"/>
              </w:rPr>
            </w:pPr>
          </w:p>
        </w:tc>
        <w:tc>
          <w:tcPr>
            <w:tcW w:w="2761" w:type="dxa"/>
          </w:tcPr>
          <w:p w14:paraId="677C9209" w14:textId="77777777" w:rsidR="00480DCF" w:rsidRPr="006D021E" w:rsidRDefault="00480DCF" w:rsidP="00253F6E">
            <w:pPr>
              <w:rPr>
                <w:rFonts w:ascii="Calibri" w:hAnsi="Calibri" w:cs="Calibri"/>
                <w:lang w:val="en-GB"/>
              </w:rPr>
            </w:pPr>
          </w:p>
        </w:tc>
      </w:tr>
      <w:tr w:rsidR="00480DCF" w:rsidRPr="006D021E" w14:paraId="5F1E096D" w14:textId="30FB44D4" w:rsidTr="00480DCF">
        <w:tc>
          <w:tcPr>
            <w:tcW w:w="3494" w:type="dxa"/>
          </w:tcPr>
          <w:p w14:paraId="06DCC92A" w14:textId="77777777" w:rsidR="00480DCF" w:rsidRPr="006D021E" w:rsidRDefault="00480DCF" w:rsidP="00253F6E">
            <w:pPr>
              <w:rPr>
                <w:rFonts w:ascii="Calibri" w:hAnsi="Calibri" w:cs="Calibri"/>
                <w:lang w:val="en-GB"/>
              </w:rPr>
            </w:pPr>
            <w:r w:rsidRPr="006D021E">
              <w:rPr>
                <w:rFonts w:ascii="Calibri" w:hAnsi="Calibri" w:cs="Calibri"/>
                <w:lang w:val="en-GB"/>
              </w:rPr>
              <w:t>Right low vegetarian</w:t>
            </w:r>
          </w:p>
        </w:tc>
        <w:tc>
          <w:tcPr>
            <w:tcW w:w="2761" w:type="dxa"/>
          </w:tcPr>
          <w:p w14:paraId="3E8D6AB8" w14:textId="77777777" w:rsidR="00480DCF" w:rsidRPr="006D021E" w:rsidRDefault="00480DCF" w:rsidP="00253F6E">
            <w:pPr>
              <w:rPr>
                <w:rFonts w:ascii="Calibri" w:hAnsi="Calibri" w:cs="Calibri"/>
                <w:lang w:val="en-GB"/>
              </w:rPr>
            </w:pPr>
          </w:p>
        </w:tc>
        <w:tc>
          <w:tcPr>
            <w:tcW w:w="2761" w:type="dxa"/>
          </w:tcPr>
          <w:p w14:paraId="328C3F86" w14:textId="77777777" w:rsidR="00480DCF" w:rsidRPr="006D021E" w:rsidRDefault="00480DCF" w:rsidP="00253F6E">
            <w:pPr>
              <w:rPr>
                <w:rFonts w:ascii="Calibri" w:hAnsi="Calibri" w:cs="Calibri"/>
                <w:lang w:val="en-GB"/>
              </w:rPr>
            </w:pPr>
          </w:p>
        </w:tc>
      </w:tr>
      <w:tr w:rsidR="00480DCF" w:rsidRPr="006D021E" w14:paraId="5F52B72C" w14:textId="496DCE99" w:rsidTr="00480DCF">
        <w:tc>
          <w:tcPr>
            <w:tcW w:w="3494" w:type="dxa"/>
          </w:tcPr>
          <w:p w14:paraId="1E5C8B24" w14:textId="77777777" w:rsidR="00480DCF" w:rsidRPr="006D021E" w:rsidRDefault="00480DCF" w:rsidP="00253F6E">
            <w:pPr>
              <w:rPr>
                <w:rFonts w:ascii="Calibri" w:hAnsi="Calibri" w:cs="Calibri"/>
                <w:lang w:val="en-GB"/>
              </w:rPr>
            </w:pPr>
            <w:r w:rsidRPr="006D021E">
              <w:rPr>
                <w:rFonts w:ascii="Calibri" w:hAnsi="Calibri" w:cs="Calibri"/>
                <w:lang w:val="en-GB"/>
              </w:rPr>
              <w:t>Right low apartment</w:t>
            </w:r>
          </w:p>
        </w:tc>
        <w:tc>
          <w:tcPr>
            <w:tcW w:w="2761" w:type="dxa"/>
          </w:tcPr>
          <w:p w14:paraId="13174206" w14:textId="77777777" w:rsidR="00480DCF" w:rsidRPr="006D021E" w:rsidRDefault="00480DCF" w:rsidP="00253F6E">
            <w:pPr>
              <w:rPr>
                <w:rFonts w:ascii="Calibri" w:hAnsi="Calibri" w:cs="Calibri"/>
                <w:lang w:val="en-GB"/>
              </w:rPr>
            </w:pPr>
          </w:p>
        </w:tc>
        <w:tc>
          <w:tcPr>
            <w:tcW w:w="2761" w:type="dxa"/>
          </w:tcPr>
          <w:p w14:paraId="149B9209" w14:textId="77777777" w:rsidR="00480DCF" w:rsidRPr="006D021E" w:rsidRDefault="00480DCF" w:rsidP="00253F6E">
            <w:pPr>
              <w:rPr>
                <w:rFonts w:ascii="Calibri" w:hAnsi="Calibri" w:cs="Calibri"/>
                <w:lang w:val="en-GB"/>
              </w:rPr>
            </w:pPr>
          </w:p>
        </w:tc>
      </w:tr>
      <w:tr w:rsidR="00480DCF" w:rsidRPr="006D021E" w14:paraId="4895EF3A" w14:textId="2F3E1D91" w:rsidTr="00480DCF">
        <w:tc>
          <w:tcPr>
            <w:tcW w:w="3494" w:type="dxa"/>
          </w:tcPr>
          <w:p w14:paraId="0349FDB0" w14:textId="77777777" w:rsidR="00480DCF" w:rsidRPr="006D021E" w:rsidRDefault="00480DCF" w:rsidP="00253F6E">
            <w:pPr>
              <w:rPr>
                <w:rFonts w:ascii="Calibri" w:hAnsi="Calibri" w:cs="Calibri"/>
                <w:lang w:val="en-GB"/>
              </w:rPr>
            </w:pPr>
            <w:r w:rsidRPr="006D021E">
              <w:rPr>
                <w:rFonts w:ascii="Calibri" w:hAnsi="Calibri" w:cs="Calibri"/>
                <w:lang w:val="en-GB"/>
              </w:rPr>
              <w:t>Right low no flyer</w:t>
            </w:r>
          </w:p>
        </w:tc>
        <w:tc>
          <w:tcPr>
            <w:tcW w:w="2761" w:type="dxa"/>
          </w:tcPr>
          <w:p w14:paraId="5E6CBBCD" w14:textId="77777777" w:rsidR="00480DCF" w:rsidRPr="006D021E" w:rsidRDefault="00480DCF" w:rsidP="00253F6E">
            <w:pPr>
              <w:rPr>
                <w:rFonts w:ascii="Calibri" w:hAnsi="Calibri" w:cs="Calibri"/>
                <w:lang w:val="en-GB"/>
              </w:rPr>
            </w:pPr>
          </w:p>
        </w:tc>
        <w:tc>
          <w:tcPr>
            <w:tcW w:w="2761" w:type="dxa"/>
          </w:tcPr>
          <w:p w14:paraId="7D010349" w14:textId="77777777" w:rsidR="00480DCF" w:rsidRPr="006D021E" w:rsidRDefault="00480DCF" w:rsidP="00253F6E">
            <w:pPr>
              <w:rPr>
                <w:rFonts w:ascii="Calibri" w:hAnsi="Calibri" w:cs="Calibri"/>
                <w:lang w:val="en-GB"/>
              </w:rPr>
            </w:pPr>
          </w:p>
        </w:tc>
      </w:tr>
      <w:tr w:rsidR="00480DCF" w:rsidRPr="006D021E" w14:paraId="239F4859" w14:textId="2AE80FE4" w:rsidTr="00480DCF">
        <w:tc>
          <w:tcPr>
            <w:tcW w:w="3494" w:type="dxa"/>
          </w:tcPr>
          <w:p w14:paraId="3B0756F2" w14:textId="77777777" w:rsidR="00480DCF" w:rsidRPr="006D021E" w:rsidRDefault="00480DCF" w:rsidP="00253F6E">
            <w:pPr>
              <w:rPr>
                <w:rFonts w:ascii="Calibri" w:hAnsi="Calibri" w:cs="Calibri"/>
                <w:lang w:val="en-GB"/>
              </w:rPr>
            </w:pPr>
          </w:p>
        </w:tc>
        <w:tc>
          <w:tcPr>
            <w:tcW w:w="2761" w:type="dxa"/>
          </w:tcPr>
          <w:p w14:paraId="611A9F51" w14:textId="77777777" w:rsidR="00480DCF" w:rsidRPr="006D021E" w:rsidRDefault="00480DCF" w:rsidP="00253F6E">
            <w:pPr>
              <w:rPr>
                <w:rFonts w:ascii="Calibri" w:hAnsi="Calibri" w:cs="Calibri"/>
                <w:lang w:val="en-GB"/>
              </w:rPr>
            </w:pPr>
          </w:p>
        </w:tc>
        <w:tc>
          <w:tcPr>
            <w:tcW w:w="2761" w:type="dxa"/>
          </w:tcPr>
          <w:p w14:paraId="23B667C9" w14:textId="77777777" w:rsidR="00480DCF" w:rsidRPr="006D021E" w:rsidRDefault="00480DCF" w:rsidP="00253F6E">
            <w:pPr>
              <w:rPr>
                <w:rFonts w:ascii="Calibri" w:hAnsi="Calibri" w:cs="Calibri"/>
                <w:lang w:val="en-GB"/>
              </w:rPr>
            </w:pPr>
          </w:p>
        </w:tc>
      </w:tr>
      <w:tr w:rsidR="00480DCF" w:rsidRPr="006D021E" w14:paraId="1D72F2BB" w14:textId="27B84836" w:rsidTr="00480DCF">
        <w:tc>
          <w:tcPr>
            <w:tcW w:w="3494" w:type="dxa"/>
            <w:shd w:val="clear" w:color="auto" w:fill="D9E2F3" w:themeFill="accent1" w:themeFillTint="33"/>
          </w:tcPr>
          <w:p w14:paraId="30A74E48" w14:textId="77777777" w:rsidR="00480DCF" w:rsidRPr="006D021E" w:rsidRDefault="00480DCF" w:rsidP="00253F6E">
            <w:pPr>
              <w:rPr>
                <w:rFonts w:ascii="Calibri" w:hAnsi="Calibri" w:cs="Calibri"/>
                <w:lang w:val="en-GB"/>
              </w:rPr>
            </w:pPr>
            <w:r w:rsidRPr="006D021E">
              <w:rPr>
                <w:rFonts w:ascii="Calibri" w:hAnsi="Calibri" w:cs="Calibri"/>
                <w:lang w:val="en-GB"/>
              </w:rPr>
              <w:t xml:space="preserve">Right </w:t>
            </w:r>
            <w:proofErr w:type="gramStart"/>
            <w:r w:rsidRPr="006D021E">
              <w:rPr>
                <w:rFonts w:ascii="Calibri" w:hAnsi="Calibri" w:cs="Calibri"/>
                <w:lang w:val="en-GB"/>
              </w:rPr>
              <w:t>high income</w:t>
            </w:r>
            <w:proofErr w:type="gramEnd"/>
            <w:r w:rsidRPr="006D021E">
              <w:rPr>
                <w:rFonts w:ascii="Calibri" w:hAnsi="Calibri" w:cs="Calibri"/>
                <w:lang w:val="en-GB"/>
              </w:rPr>
              <w:t xml:space="preserve"> high emissions</w:t>
            </w:r>
          </w:p>
        </w:tc>
        <w:tc>
          <w:tcPr>
            <w:tcW w:w="2761" w:type="dxa"/>
            <w:shd w:val="clear" w:color="auto" w:fill="D9E2F3" w:themeFill="accent1" w:themeFillTint="33"/>
          </w:tcPr>
          <w:p w14:paraId="32E555A1" w14:textId="44A9D093" w:rsidR="00480DCF" w:rsidRPr="006D021E" w:rsidRDefault="00253454" w:rsidP="00253F6E">
            <w:pPr>
              <w:rPr>
                <w:rFonts w:ascii="Calibri" w:hAnsi="Calibri" w:cs="Calibri"/>
                <w:lang w:val="en-GB"/>
              </w:rPr>
            </w:pPr>
            <w:r>
              <w:rPr>
                <w:rFonts w:ascii="Calibri" w:hAnsi="Calibri" w:cs="Calibri"/>
                <w:lang w:val="en-GB"/>
              </w:rPr>
              <w:t>high</w:t>
            </w:r>
          </w:p>
        </w:tc>
        <w:tc>
          <w:tcPr>
            <w:tcW w:w="2761" w:type="dxa"/>
            <w:shd w:val="clear" w:color="auto" w:fill="D9E2F3" w:themeFill="accent1" w:themeFillTint="33"/>
          </w:tcPr>
          <w:p w14:paraId="63B71050" w14:textId="5AE2EA10" w:rsidR="00480DCF" w:rsidRPr="006D021E" w:rsidRDefault="00253454" w:rsidP="00253F6E">
            <w:pPr>
              <w:rPr>
                <w:rFonts w:ascii="Calibri" w:hAnsi="Calibri" w:cs="Calibri"/>
                <w:lang w:val="en-GB"/>
              </w:rPr>
            </w:pPr>
            <w:r>
              <w:rPr>
                <w:rFonts w:ascii="Calibri" w:hAnsi="Calibri" w:cs="Calibri"/>
                <w:lang w:val="en-GB"/>
              </w:rPr>
              <w:t>financial</w:t>
            </w:r>
          </w:p>
        </w:tc>
      </w:tr>
      <w:tr w:rsidR="00480DCF" w:rsidRPr="006D021E" w14:paraId="0F3EF9B3" w14:textId="00F9BEF5" w:rsidTr="00480DCF">
        <w:tc>
          <w:tcPr>
            <w:tcW w:w="3494" w:type="dxa"/>
          </w:tcPr>
          <w:p w14:paraId="5DD6A9DA" w14:textId="77777777" w:rsidR="00480DCF" w:rsidRPr="006D021E" w:rsidRDefault="00480DCF" w:rsidP="00253F6E">
            <w:pPr>
              <w:rPr>
                <w:rFonts w:ascii="Calibri" w:hAnsi="Calibri" w:cs="Calibri"/>
                <w:lang w:val="en-GB"/>
              </w:rPr>
            </w:pPr>
            <w:r w:rsidRPr="006D021E">
              <w:rPr>
                <w:rFonts w:ascii="Calibri" w:hAnsi="Calibri" w:cs="Calibri"/>
                <w:lang w:val="en-GB"/>
              </w:rPr>
              <w:t>Right high car owner</w:t>
            </w:r>
          </w:p>
        </w:tc>
        <w:tc>
          <w:tcPr>
            <w:tcW w:w="2761" w:type="dxa"/>
          </w:tcPr>
          <w:p w14:paraId="246C8316" w14:textId="77777777" w:rsidR="00480DCF" w:rsidRPr="006D021E" w:rsidRDefault="00480DCF" w:rsidP="00253F6E">
            <w:pPr>
              <w:rPr>
                <w:rFonts w:ascii="Calibri" w:hAnsi="Calibri" w:cs="Calibri"/>
                <w:lang w:val="en-GB"/>
              </w:rPr>
            </w:pPr>
          </w:p>
        </w:tc>
        <w:tc>
          <w:tcPr>
            <w:tcW w:w="2761" w:type="dxa"/>
          </w:tcPr>
          <w:p w14:paraId="081F7414" w14:textId="77777777" w:rsidR="00480DCF" w:rsidRPr="006D021E" w:rsidRDefault="00480DCF" w:rsidP="00253F6E">
            <w:pPr>
              <w:rPr>
                <w:rFonts w:ascii="Calibri" w:hAnsi="Calibri" w:cs="Calibri"/>
                <w:lang w:val="en-GB"/>
              </w:rPr>
            </w:pPr>
          </w:p>
        </w:tc>
      </w:tr>
      <w:tr w:rsidR="00480DCF" w:rsidRPr="006D021E" w14:paraId="12366618" w14:textId="39B4EA26" w:rsidTr="00480DCF">
        <w:tc>
          <w:tcPr>
            <w:tcW w:w="3494" w:type="dxa"/>
          </w:tcPr>
          <w:p w14:paraId="7DFDF1E9" w14:textId="77777777" w:rsidR="00480DCF" w:rsidRPr="006D021E" w:rsidRDefault="00480DCF" w:rsidP="00253F6E">
            <w:pPr>
              <w:rPr>
                <w:rFonts w:ascii="Calibri" w:hAnsi="Calibri" w:cs="Calibri"/>
                <w:lang w:val="en-GB"/>
              </w:rPr>
            </w:pPr>
            <w:r w:rsidRPr="006D021E">
              <w:rPr>
                <w:rFonts w:ascii="Calibri" w:hAnsi="Calibri" w:cs="Calibri"/>
                <w:lang w:val="en-GB"/>
              </w:rPr>
              <w:t>Right high meat</w:t>
            </w:r>
          </w:p>
        </w:tc>
        <w:tc>
          <w:tcPr>
            <w:tcW w:w="2761" w:type="dxa"/>
          </w:tcPr>
          <w:p w14:paraId="47B45196" w14:textId="77777777" w:rsidR="00480DCF" w:rsidRPr="006D021E" w:rsidRDefault="00480DCF" w:rsidP="00253F6E">
            <w:pPr>
              <w:rPr>
                <w:rFonts w:ascii="Calibri" w:hAnsi="Calibri" w:cs="Calibri"/>
                <w:lang w:val="en-GB"/>
              </w:rPr>
            </w:pPr>
          </w:p>
        </w:tc>
        <w:tc>
          <w:tcPr>
            <w:tcW w:w="2761" w:type="dxa"/>
          </w:tcPr>
          <w:p w14:paraId="6C8792B3" w14:textId="77777777" w:rsidR="00480DCF" w:rsidRPr="006D021E" w:rsidRDefault="00480DCF" w:rsidP="00253F6E">
            <w:pPr>
              <w:rPr>
                <w:rFonts w:ascii="Calibri" w:hAnsi="Calibri" w:cs="Calibri"/>
                <w:lang w:val="en-GB"/>
              </w:rPr>
            </w:pPr>
          </w:p>
        </w:tc>
      </w:tr>
      <w:tr w:rsidR="00480DCF" w:rsidRPr="006D021E" w14:paraId="69D092E8" w14:textId="2813CBEC" w:rsidTr="00480DCF">
        <w:tc>
          <w:tcPr>
            <w:tcW w:w="3494" w:type="dxa"/>
          </w:tcPr>
          <w:p w14:paraId="4BF7504E" w14:textId="77777777" w:rsidR="00480DCF" w:rsidRPr="006D021E" w:rsidRDefault="00480DCF" w:rsidP="00253F6E">
            <w:pPr>
              <w:rPr>
                <w:rFonts w:ascii="Calibri" w:hAnsi="Calibri" w:cs="Calibri"/>
                <w:lang w:val="en-GB"/>
              </w:rPr>
            </w:pPr>
            <w:r w:rsidRPr="006D021E">
              <w:rPr>
                <w:rFonts w:ascii="Calibri" w:hAnsi="Calibri" w:cs="Calibri"/>
                <w:lang w:val="en-GB"/>
              </w:rPr>
              <w:t>Right high house owner</w:t>
            </w:r>
          </w:p>
        </w:tc>
        <w:tc>
          <w:tcPr>
            <w:tcW w:w="2761" w:type="dxa"/>
          </w:tcPr>
          <w:p w14:paraId="113AA662" w14:textId="77777777" w:rsidR="00480DCF" w:rsidRPr="006D021E" w:rsidRDefault="00480DCF" w:rsidP="00253F6E">
            <w:pPr>
              <w:rPr>
                <w:rFonts w:ascii="Calibri" w:hAnsi="Calibri" w:cs="Calibri"/>
                <w:lang w:val="en-GB"/>
              </w:rPr>
            </w:pPr>
          </w:p>
        </w:tc>
        <w:tc>
          <w:tcPr>
            <w:tcW w:w="2761" w:type="dxa"/>
          </w:tcPr>
          <w:p w14:paraId="1A82EFFB" w14:textId="77777777" w:rsidR="00480DCF" w:rsidRPr="006D021E" w:rsidRDefault="00480DCF" w:rsidP="00253F6E">
            <w:pPr>
              <w:rPr>
                <w:rFonts w:ascii="Calibri" w:hAnsi="Calibri" w:cs="Calibri"/>
                <w:lang w:val="en-GB"/>
              </w:rPr>
            </w:pPr>
          </w:p>
        </w:tc>
      </w:tr>
      <w:tr w:rsidR="00480DCF" w:rsidRPr="006D021E" w14:paraId="0C55B3D1" w14:textId="2C3D4275" w:rsidTr="00480DCF">
        <w:tc>
          <w:tcPr>
            <w:tcW w:w="3494" w:type="dxa"/>
          </w:tcPr>
          <w:p w14:paraId="01A0AE91" w14:textId="77777777" w:rsidR="00480DCF" w:rsidRPr="006D021E" w:rsidRDefault="00480DCF" w:rsidP="00253F6E">
            <w:pPr>
              <w:rPr>
                <w:rFonts w:ascii="Calibri" w:hAnsi="Calibri" w:cs="Calibri"/>
                <w:lang w:val="en-GB"/>
              </w:rPr>
            </w:pPr>
            <w:r w:rsidRPr="006D021E">
              <w:rPr>
                <w:rFonts w:ascii="Calibri" w:hAnsi="Calibri" w:cs="Calibri"/>
                <w:lang w:val="en-GB"/>
              </w:rPr>
              <w:t>Right high frequent flyer</w:t>
            </w:r>
          </w:p>
        </w:tc>
        <w:tc>
          <w:tcPr>
            <w:tcW w:w="2761" w:type="dxa"/>
          </w:tcPr>
          <w:p w14:paraId="308EB21D" w14:textId="77777777" w:rsidR="00480DCF" w:rsidRPr="006D021E" w:rsidRDefault="00480DCF" w:rsidP="00253F6E">
            <w:pPr>
              <w:rPr>
                <w:rFonts w:ascii="Calibri" w:hAnsi="Calibri" w:cs="Calibri"/>
                <w:lang w:val="en-GB"/>
              </w:rPr>
            </w:pPr>
          </w:p>
        </w:tc>
        <w:tc>
          <w:tcPr>
            <w:tcW w:w="2761" w:type="dxa"/>
          </w:tcPr>
          <w:p w14:paraId="452B46EA" w14:textId="77777777" w:rsidR="00480DCF" w:rsidRPr="006D021E" w:rsidRDefault="00480DCF" w:rsidP="00253F6E">
            <w:pPr>
              <w:rPr>
                <w:rFonts w:ascii="Calibri" w:hAnsi="Calibri" w:cs="Calibri"/>
                <w:lang w:val="en-GB"/>
              </w:rPr>
            </w:pPr>
          </w:p>
        </w:tc>
      </w:tr>
      <w:tr w:rsidR="00480DCF" w:rsidRPr="006D021E" w14:paraId="02D8B926" w14:textId="284C52A1" w:rsidTr="00480DCF">
        <w:tc>
          <w:tcPr>
            <w:tcW w:w="3494" w:type="dxa"/>
          </w:tcPr>
          <w:p w14:paraId="4EE002D0" w14:textId="77777777" w:rsidR="00480DCF" w:rsidRPr="006D021E" w:rsidRDefault="00480DCF" w:rsidP="00253F6E">
            <w:pPr>
              <w:rPr>
                <w:rFonts w:ascii="Calibri" w:hAnsi="Calibri" w:cs="Calibri"/>
                <w:lang w:val="en-GB"/>
              </w:rPr>
            </w:pPr>
          </w:p>
        </w:tc>
        <w:tc>
          <w:tcPr>
            <w:tcW w:w="2761" w:type="dxa"/>
          </w:tcPr>
          <w:p w14:paraId="43C4715C" w14:textId="77777777" w:rsidR="00480DCF" w:rsidRPr="006D021E" w:rsidRDefault="00480DCF" w:rsidP="00253F6E">
            <w:pPr>
              <w:rPr>
                <w:rFonts w:ascii="Calibri" w:hAnsi="Calibri" w:cs="Calibri"/>
                <w:lang w:val="en-GB"/>
              </w:rPr>
            </w:pPr>
          </w:p>
        </w:tc>
        <w:tc>
          <w:tcPr>
            <w:tcW w:w="2761" w:type="dxa"/>
          </w:tcPr>
          <w:p w14:paraId="130AB93E" w14:textId="77777777" w:rsidR="00480DCF" w:rsidRPr="006D021E" w:rsidRDefault="00480DCF" w:rsidP="00253F6E">
            <w:pPr>
              <w:rPr>
                <w:rFonts w:ascii="Calibri" w:hAnsi="Calibri" w:cs="Calibri"/>
                <w:lang w:val="en-GB"/>
              </w:rPr>
            </w:pPr>
          </w:p>
        </w:tc>
      </w:tr>
      <w:tr w:rsidR="00480DCF" w:rsidRPr="006D021E" w14:paraId="7031E5F0" w14:textId="1D712F55" w:rsidTr="00480DCF">
        <w:tc>
          <w:tcPr>
            <w:tcW w:w="3494" w:type="dxa"/>
            <w:shd w:val="clear" w:color="auto" w:fill="D9E2F3" w:themeFill="accent1" w:themeFillTint="33"/>
          </w:tcPr>
          <w:p w14:paraId="4F439EDA" w14:textId="77777777" w:rsidR="00480DCF" w:rsidRPr="006D021E" w:rsidRDefault="00480DCF" w:rsidP="00253F6E">
            <w:pPr>
              <w:rPr>
                <w:rFonts w:ascii="Calibri" w:hAnsi="Calibri" w:cs="Calibri"/>
                <w:lang w:val="en-GB"/>
              </w:rPr>
            </w:pPr>
            <w:r w:rsidRPr="006D021E">
              <w:rPr>
                <w:rFonts w:ascii="Calibri" w:hAnsi="Calibri" w:cs="Calibri"/>
                <w:lang w:val="en-GB"/>
              </w:rPr>
              <w:t xml:space="preserve">Right </w:t>
            </w:r>
            <w:proofErr w:type="gramStart"/>
            <w:r w:rsidRPr="006D021E">
              <w:rPr>
                <w:rFonts w:ascii="Calibri" w:hAnsi="Calibri" w:cs="Calibri"/>
                <w:lang w:val="en-GB"/>
              </w:rPr>
              <w:t>high income</w:t>
            </w:r>
            <w:proofErr w:type="gramEnd"/>
            <w:r w:rsidRPr="006D021E">
              <w:rPr>
                <w:rFonts w:ascii="Calibri" w:hAnsi="Calibri" w:cs="Calibri"/>
                <w:lang w:val="en-GB"/>
              </w:rPr>
              <w:t xml:space="preserve"> low emissions</w:t>
            </w:r>
          </w:p>
        </w:tc>
        <w:tc>
          <w:tcPr>
            <w:tcW w:w="2761" w:type="dxa"/>
            <w:shd w:val="clear" w:color="auto" w:fill="D9E2F3" w:themeFill="accent1" w:themeFillTint="33"/>
          </w:tcPr>
          <w:p w14:paraId="735ACF1D" w14:textId="7CB3F161" w:rsidR="00480DCF" w:rsidRPr="006D021E" w:rsidRDefault="00D55874" w:rsidP="00253F6E">
            <w:pPr>
              <w:rPr>
                <w:rFonts w:ascii="Calibri" w:hAnsi="Calibri" w:cs="Calibri"/>
                <w:lang w:val="en-GB"/>
              </w:rPr>
            </w:pPr>
            <w:r>
              <w:rPr>
                <w:rFonts w:ascii="Calibri" w:hAnsi="Calibri" w:cs="Calibri"/>
                <w:lang w:val="en-GB"/>
              </w:rPr>
              <w:t>Unlikely combo</w:t>
            </w:r>
          </w:p>
        </w:tc>
        <w:tc>
          <w:tcPr>
            <w:tcW w:w="2761" w:type="dxa"/>
            <w:shd w:val="clear" w:color="auto" w:fill="D9E2F3" w:themeFill="accent1" w:themeFillTint="33"/>
          </w:tcPr>
          <w:p w14:paraId="1A317F03" w14:textId="0F95A289" w:rsidR="00480DCF" w:rsidRPr="006D021E" w:rsidRDefault="00D55874" w:rsidP="00253F6E">
            <w:pPr>
              <w:rPr>
                <w:rFonts w:ascii="Calibri" w:hAnsi="Calibri" w:cs="Calibri"/>
                <w:lang w:val="en-GB"/>
              </w:rPr>
            </w:pPr>
            <w:r>
              <w:rPr>
                <w:rFonts w:ascii="Calibri" w:hAnsi="Calibri" w:cs="Calibri"/>
                <w:lang w:val="en-GB"/>
              </w:rPr>
              <w:t>Unlikely combo</w:t>
            </w:r>
          </w:p>
        </w:tc>
      </w:tr>
      <w:tr w:rsidR="00480DCF" w:rsidRPr="006D021E" w14:paraId="090113C0" w14:textId="77E2533A" w:rsidTr="00480DCF">
        <w:tc>
          <w:tcPr>
            <w:tcW w:w="3494" w:type="dxa"/>
          </w:tcPr>
          <w:p w14:paraId="454F29BD" w14:textId="77777777" w:rsidR="00480DCF" w:rsidRPr="006D021E" w:rsidRDefault="00480DCF" w:rsidP="00253F6E">
            <w:pPr>
              <w:rPr>
                <w:rFonts w:ascii="Calibri" w:hAnsi="Calibri" w:cs="Calibri"/>
                <w:lang w:val="en-GB"/>
              </w:rPr>
            </w:pPr>
            <w:r w:rsidRPr="006D021E">
              <w:rPr>
                <w:rFonts w:ascii="Calibri" w:hAnsi="Calibri" w:cs="Calibri"/>
                <w:lang w:val="en-GB"/>
              </w:rPr>
              <w:t>Right high no car</w:t>
            </w:r>
          </w:p>
        </w:tc>
        <w:tc>
          <w:tcPr>
            <w:tcW w:w="2761" w:type="dxa"/>
          </w:tcPr>
          <w:p w14:paraId="0F27801F" w14:textId="77777777" w:rsidR="00480DCF" w:rsidRPr="006D021E" w:rsidRDefault="00480DCF" w:rsidP="00253F6E">
            <w:pPr>
              <w:rPr>
                <w:rFonts w:ascii="Calibri" w:hAnsi="Calibri" w:cs="Calibri"/>
                <w:lang w:val="en-GB"/>
              </w:rPr>
            </w:pPr>
          </w:p>
        </w:tc>
        <w:tc>
          <w:tcPr>
            <w:tcW w:w="2761" w:type="dxa"/>
          </w:tcPr>
          <w:p w14:paraId="409FE0AA" w14:textId="77777777" w:rsidR="00480DCF" w:rsidRPr="006D021E" w:rsidRDefault="00480DCF" w:rsidP="00253F6E">
            <w:pPr>
              <w:rPr>
                <w:rFonts w:ascii="Calibri" w:hAnsi="Calibri" w:cs="Calibri"/>
                <w:lang w:val="en-GB"/>
              </w:rPr>
            </w:pPr>
          </w:p>
        </w:tc>
      </w:tr>
      <w:tr w:rsidR="00480DCF" w:rsidRPr="006D021E" w14:paraId="2C573318" w14:textId="507AB8B1" w:rsidTr="00480DCF">
        <w:tc>
          <w:tcPr>
            <w:tcW w:w="3494" w:type="dxa"/>
          </w:tcPr>
          <w:p w14:paraId="095F694C" w14:textId="77777777" w:rsidR="00480DCF" w:rsidRPr="006D021E" w:rsidRDefault="00480DCF" w:rsidP="00253F6E">
            <w:pPr>
              <w:rPr>
                <w:rFonts w:ascii="Calibri" w:hAnsi="Calibri" w:cs="Calibri"/>
                <w:lang w:val="en-GB"/>
              </w:rPr>
            </w:pPr>
            <w:r w:rsidRPr="006D021E">
              <w:rPr>
                <w:rFonts w:ascii="Calibri" w:hAnsi="Calibri" w:cs="Calibri"/>
                <w:lang w:val="en-GB"/>
              </w:rPr>
              <w:t>Right high vegetarian</w:t>
            </w:r>
          </w:p>
        </w:tc>
        <w:tc>
          <w:tcPr>
            <w:tcW w:w="2761" w:type="dxa"/>
          </w:tcPr>
          <w:p w14:paraId="13265B0B" w14:textId="77777777" w:rsidR="00480DCF" w:rsidRPr="006D021E" w:rsidRDefault="00480DCF" w:rsidP="00253F6E">
            <w:pPr>
              <w:rPr>
                <w:rFonts w:ascii="Calibri" w:hAnsi="Calibri" w:cs="Calibri"/>
                <w:lang w:val="en-GB"/>
              </w:rPr>
            </w:pPr>
          </w:p>
        </w:tc>
        <w:tc>
          <w:tcPr>
            <w:tcW w:w="2761" w:type="dxa"/>
          </w:tcPr>
          <w:p w14:paraId="0F0C3D77" w14:textId="77777777" w:rsidR="00480DCF" w:rsidRPr="006D021E" w:rsidRDefault="00480DCF" w:rsidP="00253F6E">
            <w:pPr>
              <w:rPr>
                <w:rFonts w:ascii="Calibri" w:hAnsi="Calibri" w:cs="Calibri"/>
                <w:lang w:val="en-GB"/>
              </w:rPr>
            </w:pPr>
          </w:p>
        </w:tc>
      </w:tr>
      <w:tr w:rsidR="00480DCF" w:rsidRPr="006D021E" w14:paraId="1F175545" w14:textId="639EA591" w:rsidTr="00480DCF">
        <w:tc>
          <w:tcPr>
            <w:tcW w:w="3494" w:type="dxa"/>
          </w:tcPr>
          <w:p w14:paraId="284FF92F" w14:textId="77777777" w:rsidR="00480DCF" w:rsidRPr="006D021E" w:rsidRDefault="00480DCF" w:rsidP="00253F6E">
            <w:pPr>
              <w:rPr>
                <w:rFonts w:ascii="Calibri" w:hAnsi="Calibri" w:cs="Calibri"/>
                <w:lang w:val="en-GB"/>
              </w:rPr>
            </w:pPr>
            <w:r w:rsidRPr="006D021E">
              <w:rPr>
                <w:rFonts w:ascii="Calibri" w:hAnsi="Calibri" w:cs="Calibri"/>
                <w:lang w:val="en-GB"/>
              </w:rPr>
              <w:t>Right high apartment</w:t>
            </w:r>
          </w:p>
        </w:tc>
        <w:tc>
          <w:tcPr>
            <w:tcW w:w="2761" w:type="dxa"/>
          </w:tcPr>
          <w:p w14:paraId="4F594152" w14:textId="77777777" w:rsidR="00480DCF" w:rsidRPr="006D021E" w:rsidRDefault="00480DCF" w:rsidP="00253F6E">
            <w:pPr>
              <w:rPr>
                <w:rFonts w:ascii="Calibri" w:hAnsi="Calibri" w:cs="Calibri"/>
                <w:lang w:val="en-GB"/>
              </w:rPr>
            </w:pPr>
          </w:p>
        </w:tc>
        <w:tc>
          <w:tcPr>
            <w:tcW w:w="2761" w:type="dxa"/>
          </w:tcPr>
          <w:p w14:paraId="58429360" w14:textId="77777777" w:rsidR="00480DCF" w:rsidRPr="006D021E" w:rsidRDefault="00480DCF" w:rsidP="00253F6E">
            <w:pPr>
              <w:rPr>
                <w:rFonts w:ascii="Calibri" w:hAnsi="Calibri" w:cs="Calibri"/>
                <w:lang w:val="en-GB"/>
              </w:rPr>
            </w:pPr>
          </w:p>
        </w:tc>
      </w:tr>
      <w:tr w:rsidR="00480DCF" w:rsidRPr="006D021E" w14:paraId="6F144260" w14:textId="0D1CB2B4" w:rsidTr="00480DCF">
        <w:tc>
          <w:tcPr>
            <w:tcW w:w="3494" w:type="dxa"/>
          </w:tcPr>
          <w:p w14:paraId="5D2EFFB2" w14:textId="77777777" w:rsidR="00480DCF" w:rsidRPr="006D021E" w:rsidRDefault="00480DCF" w:rsidP="00253F6E">
            <w:pPr>
              <w:rPr>
                <w:rFonts w:ascii="Calibri" w:hAnsi="Calibri" w:cs="Calibri"/>
                <w:lang w:val="en-GB"/>
              </w:rPr>
            </w:pPr>
            <w:r w:rsidRPr="006D021E">
              <w:rPr>
                <w:rFonts w:ascii="Calibri" w:hAnsi="Calibri" w:cs="Calibri"/>
                <w:lang w:val="en-GB"/>
              </w:rPr>
              <w:t>Right high no flyer</w:t>
            </w:r>
          </w:p>
        </w:tc>
        <w:tc>
          <w:tcPr>
            <w:tcW w:w="2761" w:type="dxa"/>
          </w:tcPr>
          <w:p w14:paraId="5DE6050A" w14:textId="77777777" w:rsidR="00480DCF" w:rsidRPr="006D021E" w:rsidRDefault="00480DCF" w:rsidP="00253F6E">
            <w:pPr>
              <w:rPr>
                <w:rFonts w:ascii="Calibri" w:hAnsi="Calibri" w:cs="Calibri"/>
                <w:lang w:val="en-GB"/>
              </w:rPr>
            </w:pPr>
          </w:p>
        </w:tc>
        <w:tc>
          <w:tcPr>
            <w:tcW w:w="2761" w:type="dxa"/>
          </w:tcPr>
          <w:p w14:paraId="21005B4A" w14:textId="77777777" w:rsidR="00480DCF" w:rsidRPr="006D021E" w:rsidRDefault="00480DCF" w:rsidP="00253F6E">
            <w:pPr>
              <w:rPr>
                <w:rFonts w:ascii="Calibri" w:hAnsi="Calibri" w:cs="Calibri"/>
                <w:lang w:val="en-GB"/>
              </w:rPr>
            </w:pPr>
          </w:p>
        </w:tc>
      </w:tr>
    </w:tbl>
    <w:p w14:paraId="153A4443" w14:textId="3A1C6D70" w:rsidR="00D1494A" w:rsidRDefault="00D1494A" w:rsidP="006D021E">
      <w:pPr>
        <w:rPr>
          <w:rFonts w:ascii="Calibri" w:hAnsi="Calibri" w:cs="Calibri"/>
          <w:lang w:val="en-US"/>
        </w:rPr>
      </w:pPr>
    </w:p>
    <w:p w14:paraId="10B7B645" w14:textId="77777777" w:rsidR="00920B59" w:rsidRDefault="00920B59">
      <w:pPr>
        <w:rPr>
          <w:rFonts w:ascii="Calibri" w:hAnsi="Calibri" w:cs="Calibri"/>
          <w:lang w:val="en-US"/>
        </w:rPr>
      </w:pPr>
    </w:p>
    <w:p w14:paraId="6833BE34" w14:textId="082D7704" w:rsidR="00920B59" w:rsidRDefault="00920B59">
      <w:pPr>
        <w:rPr>
          <w:rFonts w:ascii="Calibri" w:hAnsi="Calibri" w:cs="Calibri"/>
          <w:lang w:val="en-US"/>
        </w:rPr>
      </w:pPr>
      <w:r>
        <w:rPr>
          <w:rFonts w:ascii="Calibri" w:hAnsi="Calibri" w:cs="Calibri"/>
          <w:lang w:val="en-US"/>
        </w:rPr>
        <w:t>A3: Priority evaluator survey items</w:t>
      </w:r>
    </w:p>
    <w:tbl>
      <w:tblPr>
        <w:tblStyle w:val="TableGrid"/>
        <w:tblW w:w="0" w:type="auto"/>
        <w:tblLook w:val="04A0" w:firstRow="1" w:lastRow="0" w:firstColumn="1" w:lastColumn="0" w:noHBand="0" w:noVBand="1"/>
      </w:tblPr>
      <w:tblGrid>
        <w:gridCol w:w="4248"/>
        <w:gridCol w:w="1701"/>
        <w:gridCol w:w="1439"/>
        <w:gridCol w:w="1628"/>
      </w:tblGrid>
      <w:tr w:rsidR="00920B59" w:rsidRPr="00647B75" w14:paraId="1D133B8D" w14:textId="77777777" w:rsidTr="00270FDF">
        <w:tc>
          <w:tcPr>
            <w:tcW w:w="4248" w:type="dxa"/>
            <w:shd w:val="clear" w:color="auto" w:fill="BDD6EE" w:themeFill="accent5" w:themeFillTint="66"/>
          </w:tcPr>
          <w:p w14:paraId="51E4B15F" w14:textId="77777777" w:rsidR="00920B59" w:rsidRPr="00647B75" w:rsidRDefault="00920B59" w:rsidP="00270FDF">
            <w:pPr>
              <w:pStyle w:val="Default"/>
              <w:rPr>
                <w:rFonts w:ascii="Calibri" w:hAnsi="Calibri" w:cs="Calibri"/>
                <w:b/>
                <w:bCs/>
                <w:sz w:val="20"/>
                <w:szCs w:val="20"/>
                <w:lang w:val="en-US"/>
              </w:rPr>
            </w:pPr>
            <w:r w:rsidRPr="00647B75">
              <w:rPr>
                <w:rFonts w:ascii="Calibri" w:hAnsi="Calibri" w:cs="Calibri"/>
                <w:b/>
                <w:bCs/>
                <w:sz w:val="20"/>
                <w:szCs w:val="20"/>
                <w:lang w:val="en-US"/>
              </w:rPr>
              <w:t>Item</w:t>
            </w:r>
          </w:p>
        </w:tc>
        <w:tc>
          <w:tcPr>
            <w:tcW w:w="1701" w:type="dxa"/>
            <w:shd w:val="clear" w:color="auto" w:fill="BDD6EE" w:themeFill="accent5" w:themeFillTint="66"/>
          </w:tcPr>
          <w:p w14:paraId="4D75630D" w14:textId="77777777" w:rsidR="00920B59" w:rsidRPr="00647B75" w:rsidRDefault="00920B59" w:rsidP="00270FDF">
            <w:pPr>
              <w:pStyle w:val="Default"/>
              <w:rPr>
                <w:rFonts w:ascii="Calibri" w:hAnsi="Calibri" w:cs="Calibri"/>
                <w:b/>
                <w:bCs/>
                <w:sz w:val="20"/>
                <w:szCs w:val="20"/>
                <w:lang w:val="en-US"/>
              </w:rPr>
            </w:pPr>
            <w:r w:rsidRPr="00647B75">
              <w:rPr>
                <w:rFonts w:ascii="Calibri" w:hAnsi="Calibri" w:cs="Calibri"/>
                <w:b/>
                <w:bCs/>
                <w:sz w:val="20"/>
                <w:szCs w:val="20"/>
                <w:lang w:val="en-US"/>
              </w:rPr>
              <w:t>Scale</w:t>
            </w:r>
          </w:p>
        </w:tc>
        <w:tc>
          <w:tcPr>
            <w:tcW w:w="1439" w:type="dxa"/>
            <w:shd w:val="clear" w:color="auto" w:fill="BDD6EE" w:themeFill="accent5" w:themeFillTint="66"/>
          </w:tcPr>
          <w:p w14:paraId="2B65C5E3" w14:textId="77777777" w:rsidR="00920B59" w:rsidRPr="00647B75" w:rsidRDefault="00920B59" w:rsidP="00270FDF">
            <w:pPr>
              <w:pStyle w:val="Default"/>
              <w:rPr>
                <w:rFonts w:ascii="Calibri" w:hAnsi="Calibri" w:cs="Calibri"/>
                <w:b/>
                <w:bCs/>
                <w:sz w:val="20"/>
                <w:szCs w:val="20"/>
                <w:lang w:val="en-US"/>
              </w:rPr>
            </w:pPr>
            <w:r w:rsidRPr="00647B75">
              <w:rPr>
                <w:rFonts w:ascii="Calibri" w:hAnsi="Calibri" w:cs="Calibri"/>
                <w:b/>
                <w:bCs/>
                <w:sz w:val="20"/>
                <w:szCs w:val="20"/>
                <w:lang w:val="en-US"/>
              </w:rPr>
              <w:t>Concept</w:t>
            </w:r>
          </w:p>
        </w:tc>
        <w:tc>
          <w:tcPr>
            <w:tcW w:w="1628" w:type="dxa"/>
            <w:shd w:val="clear" w:color="auto" w:fill="BDD6EE" w:themeFill="accent5" w:themeFillTint="66"/>
          </w:tcPr>
          <w:p w14:paraId="7A6558F9" w14:textId="77777777" w:rsidR="00920B59" w:rsidRPr="00647B75" w:rsidRDefault="00920B59" w:rsidP="00270FDF">
            <w:pPr>
              <w:pStyle w:val="Default"/>
              <w:rPr>
                <w:rFonts w:ascii="Calibri" w:hAnsi="Calibri" w:cs="Calibri"/>
                <w:b/>
                <w:bCs/>
                <w:sz w:val="20"/>
                <w:szCs w:val="20"/>
                <w:lang w:val="en-US"/>
              </w:rPr>
            </w:pPr>
            <w:r w:rsidRPr="00647B75">
              <w:rPr>
                <w:rFonts w:ascii="Calibri" w:hAnsi="Calibri" w:cs="Calibri"/>
                <w:b/>
                <w:bCs/>
                <w:sz w:val="20"/>
                <w:szCs w:val="20"/>
                <w:lang w:val="en-US"/>
              </w:rPr>
              <w:t>Source</w:t>
            </w:r>
          </w:p>
        </w:tc>
      </w:tr>
      <w:tr w:rsidR="00920B59" w:rsidRPr="00647B75" w14:paraId="3F8898D6" w14:textId="77777777" w:rsidTr="00270FDF">
        <w:tc>
          <w:tcPr>
            <w:tcW w:w="4248" w:type="dxa"/>
            <w:shd w:val="clear" w:color="auto" w:fill="DEEAF6" w:themeFill="accent5" w:themeFillTint="33"/>
          </w:tcPr>
          <w:p w14:paraId="05E043B4" w14:textId="77777777" w:rsidR="00920B59" w:rsidRPr="00647B75" w:rsidRDefault="00920B59" w:rsidP="00270FDF">
            <w:pPr>
              <w:pStyle w:val="Default"/>
              <w:rPr>
                <w:rFonts w:ascii="Calibri" w:hAnsi="Calibri" w:cs="Calibri"/>
                <w:b/>
                <w:bCs/>
                <w:i/>
                <w:iCs/>
                <w:sz w:val="20"/>
                <w:szCs w:val="20"/>
                <w:lang w:val="en-US"/>
              </w:rPr>
            </w:pPr>
            <w:r w:rsidRPr="00647B75">
              <w:rPr>
                <w:rFonts w:ascii="Calibri" w:hAnsi="Calibri" w:cs="Calibri"/>
                <w:b/>
                <w:bCs/>
                <w:i/>
                <w:iCs/>
                <w:sz w:val="20"/>
                <w:szCs w:val="20"/>
                <w:lang w:val="en-US"/>
              </w:rPr>
              <w:t>Before PE</w:t>
            </w:r>
          </w:p>
        </w:tc>
        <w:tc>
          <w:tcPr>
            <w:tcW w:w="1701" w:type="dxa"/>
            <w:shd w:val="clear" w:color="auto" w:fill="DEEAF6" w:themeFill="accent5" w:themeFillTint="33"/>
          </w:tcPr>
          <w:p w14:paraId="0791FBB4" w14:textId="77777777" w:rsidR="00920B59" w:rsidRPr="00647B75" w:rsidRDefault="00920B59" w:rsidP="00270FDF">
            <w:pPr>
              <w:pStyle w:val="Default"/>
              <w:rPr>
                <w:rFonts w:ascii="Calibri" w:hAnsi="Calibri" w:cs="Calibri"/>
                <w:b/>
                <w:bCs/>
                <w:sz w:val="20"/>
                <w:szCs w:val="20"/>
                <w:lang w:val="en-US"/>
              </w:rPr>
            </w:pPr>
          </w:p>
        </w:tc>
        <w:tc>
          <w:tcPr>
            <w:tcW w:w="1439" w:type="dxa"/>
            <w:shd w:val="clear" w:color="auto" w:fill="DEEAF6" w:themeFill="accent5" w:themeFillTint="33"/>
          </w:tcPr>
          <w:p w14:paraId="0671DB6C" w14:textId="77777777" w:rsidR="00920B59" w:rsidRPr="00647B75" w:rsidRDefault="00920B59" w:rsidP="00270FDF">
            <w:pPr>
              <w:pStyle w:val="Default"/>
              <w:rPr>
                <w:rFonts w:ascii="Calibri" w:hAnsi="Calibri" w:cs="Calibri"/>
                <w:b/>
                <w:bCs/>
                <w:sz w:val="20"/>
                <w:szCs w:val="20"/>
                <w:lang w:val="en-US"/>
              </w:rPr>
            </w:pPr>
          </w:p>
        </w:tc>
        <w:tc>
          <w:tcPr>
            <w:tcW w:w="1628" w:type="dxa"/>
            <w:shd w:val="clear" w:color="auto" w:fill="DEEAF6" w:themeFill="accent5" w:themeFillTint="33"/>
          </w:tcPr>
          <w:p w14:paraId="58FB6618" w14:textId="77777777" w:rsidR="00920B59" w:rsidRPr="00647B75" w:rsidRDefault="00920B59" w:rsidP="00270FDF">
            <w:pPr>
              <w:pStyle w:val="Default"/>
              <w:rPr>
                <w:rFonts w:ascii="Calibri" w:hAnsi="Calibri" w:cs="Calibri"/>
                <w:b/>
                <w:bCs/>
                <w:sz w:val="20"/>
                <w:szCs w:val="20"/>
                <w:lang w:val="en-US"/>
              </w:rPr>
            </w:pPr>
          </w:p>
        </w:tc>
      </w:tr>
      <w:tr w:rsidR="00920B59" w:rsidRPr="00647B75" w14:paraId="50764875" w14:textId="77777777" w:rsidTr="00270FDF">
        <w:tc>
          <w:tcPr>
            <w:tcW w:w="4248" w:type="dxa"/>
          </w:tcPr>
          <w:p w14:paraId="765C15B7" w14:textId="77777777" w:rsidR="00920B59" w:rsidRPr="00647B75" w:rsidRDefault="00920B59" w:rsidP="00270FDF">
            <w:pPr>
              <w:rPr>
                <w:b/>
                <w:bCs/>
                <w:i/>
                <w:iCs/>
                <w:sz w:val="20"/>
                <w:szCs w:val="20"/>
                <w:lang w:val="en-US"/>
              </w:rPr>
            </w:pPr>
            <w:r w:rsidRPr="00647B75">
              <w:rPr>
                <w:i/>
                <w:iCs/>
                <w:sz w:val="20"/>
                <w:szCs w:val="20"/>
                <w:lang w:val="en-US"/>
              </w:rPr>
              <w:lastRenderedPageBreak/>
              <w:t>B1_text: Now, we would like to ask you some questions about climate change (global warming).</w:t>
            </w:r>
          </w:p>
          <w:p w14:paraId="45BA14BA" w14:textId="77777777" w:rsidR="00920B59" w:rsidRPr="00647B75" w:rsidRDefault="00920B59" w:rsidP="00270FDF">
            <w:pPr>
              <w:pStyle w:val="Default"/>
              <w:rPr>
                <w:rFonts w:ascii="Calibri" w:hAnsi="Calibri" w:cs="Calibri"/>
                <w:sz w:val="20"/>
                <w:szCs w:val="20"/>
                <w:lang w:val="en-US"/>
              </w:rPr>
            </w:pPr>
            <w:proofErr w:type="gramStart"/>
            <w:r w:rsidRPr="00647B75">
              <w:rPr>
                <w:rFonts w:ascii="Calibri" w:hAnsi="Calibri" w:cs="Calibri"/>
                <w:b/>
                <w:bCs/>
                <w:sz w:val="20"/>
                <w:szCs w:val="20"/>
                <w:lang w:val="en-US"/>
              </w:rPr>
              <w:t>B1</w:t>
            </w:r>
            <w:proofErr w:type="gramEnd"/>
            <w:r w:rsidRPr="00647B75">
              <w:rPr>
                <w:rFonts w:ascii="Calibri" w:hAnsi="Calibri" w:cs="Calibri"/>
                <w:b/>
                <w:bCs/>
                <w:sz w:val="20"/>
                <w:szCs w:val="20"/>
                <w:lang w:val="en-US"/>
              </w:rPr>
              <w:t xml:space="preserve"> Do you think that climate change is caused by natural processes, human activity, or both? </w:t>
            </w:r>
          </w:p>
        </w:tc>
        <w:tc>
          <w:tcPr>
            <w:tcW w:w="1701" w:type="dxa"/>
          </w:tcPr>
          <w:p w14:paraId="0EB9F82B" w14:textId="77777777" w:rsidR="00920B59" w:rsidRPr="00647B75" w:rsidRDefault="00920B59" w:rsidP="00270FDF">
            <w:pPr>
              <w:pStyle w:val="Default"/>
              <w:rPr>
                <w:rFonts w:ascii="Calibri" w:hAnsi="Calibri" w:cs="Calibri"/>
                <w:sz w:val="20"/>
                <w:szCs w:val="20"/>
                <w:lang w:val="en-US"/>
              </w:rPr>
            </w:pPr>
            <w:r w:rsidRPr="00647B75">
              <w:rPr>
                <w:rFonts w:ascii="Calibri" w:hAnsi="Calibri" w:cs="Calibri"/>
                <w:sz w:val="20"/>
                <w:szCs w:val="20"/>
                <w:lang w:val="en-US"/>
              </w:rPr>
              <w:t>From 1 entirely by natural processes to 5 entirely by human activity, incl. DK</w:t>
            </w:r>
          </w:p>
        </w:tc>
        <w:tc>
          <w:tcPr>
            <w:tcW w:w="1439" w:type="dxa"/>
          </w:tcPr>
          <w:p w14:paraId="0F723FDF" w14:textId="77777777" w:rsidR="00920B59" w:rsidRPr="00647B75" w:rsidRDefault="00920B59" w:rsidP="00270FDF">
            <w:pPr>
              <w:pStyle w:val="Default"/>
              <w:rPr>
                <w:rFonts w:ascii="Calibri" w:hAnsi="Calibri" w:cs="Calibri"/>
                <w:sz w:val="20"/>
                <w:szCs w:val="20"/>
                <w:lang w:val="en-US"/>
              </w:rPr>
            </w:pPr>
            <w:r w:rsidRPr="00647B75">
              <w:rPr>
                <w:rFonts w:ascii="Calibri" w:hAnsi="Calibri" w:cs="Calibri"/>
                <w:sz w:val="20"/>
                <w:szCs w:val="20"/>
                <w:lang w:val="en-US"/>
              </w:rPr>
              <w:t>Climate change beliefs – climate change cause</w:t>
            </w:r>
          </w:p>
        </w:tc>
        <w:tc>
          <w:tcPr>
            <w:tcW w:w="1628" w:type="dxa"/>
          </w:tcPr>
          <w:p w14:paraId="2D0914F8" w14:textId="77777777" w:rsidR="00920B59" w:rsidRPr="00647B75" w:rsidRDefault="00920B59" w:rsidP="00270FDF">
            <w:pPr>
              <w:pStyle w:val="Default"/>
              <w:rPr>
                <w:rFonts w:ascii="Calibri" w:hAnsi="Calibri" w:cs="Calibri"/>
                <w:i/>
                <w:iCs/>
                <w:sz w:val="20"/>
                <w:szCs w:val="20"/>
                <w:lang w:val="en-US"/>
              </w:rPr>
            </w:pPr>
            <w:r w:rsidRPr="00647B75">
              <w:rPr>
                <w:rFonts w:ascii="Calibri" w:hAnsi="Calibri" w:cs="Calibri"/>
                <w:i/>
                <w:iCs/>
                <w:sz w:val="20"/>
                <w:szCs w:val="20"/>
                <w:lang w:val="en-US"/>
              </w:rPr>
              <w:t>ESS 2016</w:t>
            </w:r>
          </w:p>
        </w:tc>
      </w:tr>
      <w:tr w:rsidR="00920B59" w:rsidRPr="00647B75" w14:paraId="45EDE59D" w14:textId="77777777" w:rsidTr="00270FDF">
        <w:tc>
          <w:tcPr>
            <w:tcW w:w="4248" w:type="dxa"/>
          </w:tcPr>
          <w:p w14:paraId="64C68C97" w14:textId="77777777" w:rsidR="00920B59" w:rsidRPr="00647B75" w:rsidRDefault="00920B59" w:rsidP="00270FDF">
            <w:pPr>
              <w:pStyle w:val="Default"/>
              <w:rPr>
                <w:rFonts w:ascii="Calibri" w:hAnsi="Calibri" w:cs="Calibri"/>
                <w:sz w:val="20"/>
                <w:szCs w:val="20"/>
                <w:lang w:val="en-US"/>
              </w:rPr>
            </w:pPr>
            <w:r w:rsidRPr="00647B75">
              <w:rPr>
                <w:rFonts w:ascii="Calibri" w:hAnsi="Calibri" w:cs="Calibri"/>
                <w:b/>
                <w:bCs/>
                <w:sz w:val="20"/>
                <w:szCs w:val="20"/>
                <w:lang w:val="en-US"/>
              </w:rPr>
              <w:t xml:space="preserve">B2 How worried are you about climate change? </w:t>
            </w:r>
          </w:p>
        </w:tc>
        <w:tc>
          <w:tcPr>
            <w:tcW w:w="1701" w:type="dxa"/>
          </w:tcPr>
          <w:p w14:paraId="300C5FC3" w14:textId="77777777" w:rsidR="00920B59" w:rsidRPr="00647B75" w:rsidRDefault="00920B59" w:rsidP="00270FDF">
            <w:pPr>
              <w:pStyle w:val="Default"/>
              <w:rPr>
                <w:rFonts w:ascii="Calibri" w:hAnsi="Calibri" w:cs="Calibri"/>
                <w:sz w:val="20"/>
                <w:szCs w:val="20"/>
                <w:lang w:val="en-US"/>
              </w:rPr>
            </w:pPr>
            <w:r w:rsidRPr="00647B75">
              <w:rPr>
                <w:rFonts w:ascii="Calibri" w:hAnsi="Calibri" w:cs="Calibri"/>
                <w:sz w:val="20"/>
                <w:szCs w:val="20"/>
                <w:lang w:val="en-US"/>
              </w:rPr>
              <w:t>From 1 not at all worried to 5 extremely worried, incl. DK</w:t>
            </w:r>
          </w:p>
        </w:tc>
        <w:tc>
          <w:tcPr>
            <w:tcW w:w="1439" w:type="dxa"/>
          </w:tcPr>
          <w:p w14:paraId="65C28CAF" w14:textId="77777777" w:rsidR="00920B59" w:rsidRPr="00647B75" w:rsidRDefault="00920B59" w:rsidP="00270FDF">
            <w:pPr>
              <w:pStyle w:val="Default"/>
              <w:rPr>
                <w:rFonts w:ascii="Calibri" w:hAnsi="Calibri" w:cs="Calibri"/>
                <w:sz w:val="20"/>
                <w:szCs w:val="20"/>
                <w:lang w:val="en-US"/>
              </w:rPr>
            </w:pPr>
            <w:r w:rsidRPr="00647B75">
              <w:rPr>
                <w:rFonts w:ascii="Calibri" w:hAnsi="Calibri" w:cs="Calibri"/>
                <w:sz w:val="20"/>
                <w:szCs w:val="20"/>
                <w:lang w:val="en-US"/>
              </w:rPr>
              <w:t>Climate concern</w:t>
            </w:r>
          </w:p>
        </w:tc>
        <w:tc>
          <w:tcPr>
            <w:tcW w:w="1628" w:type="dxa"/>
          </w:tcPr>
          <w:p w14:paraId="739C1566" w14:textId="77777777" w:rsidR="00920B59" w:rsidRPr="00647B75" w:rsidRDefault="00920B59" w:rsidP="00270FDF">
            <w:pPr>
              <w:pStyle w:val="Default"/>
              <w:rPr>
                <w:rFonts w:ascii="Calibri" w:hAnsi="Calibri" w:cs="Calibri"/>
                <w:i/>
                <w:iCs/>
                <w:sz w:val="20"/>
                <w:szCs w:val="20"/>
                <w:lang w:val="en-US"/>
              </w:rPr>
            </w:pPr>
            <w:r w:rsidRPr="00647B75">
              <w:rPr>
                <w:rFonts w:ascii="Calibri" w:hAnsi="Calibri" w:cs="Calibri"/>
                <w:i/>
                <w:iCs/>
                <w:sz w:val="20"/>
                <w:szCs w:val="20"/>
                <w:lang w:val="en-US"/>
              </w:rPr>
              <w:t>ESS 2016</w:t>
            </w:r>
          </w:p>
        </w:tc>
      </w:tr>
      <w:tr w:rsidR="00920B59" w:rsidRPr="00647B75" w14:paraId="4B5EEF47" w14:textId="77777777" w:rsidTr="00270FDF">
        <w:tc>
          <w:tcPr>
            <w:tcW w:w="4248" w:type="dxa"/>
          </w:tcPr>
          <w:p w14:paraId="528E7FBE"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 xml:space="preserve">B3 To what extent do you feel you have a personal responsibility to try to reduce carbon dioxide (CO2) emissions that are contributing to climate change, where 0 is not at all and 10 is a great deal? </w:t>
            </w:r>
          </w:p>
        </w:tc>
        <w:tc>
          <w:tcPr>
            <w:tcW w:w="1701" w:type="dxa"/>
          </w:tcPr>
          <w:p w14:paraId="3FC76F58"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not at all to 10 a great deal, incl. DK</w:t>
            </w:r>
          </w:p>
        </w:tc>
        <w:tc>
          <w:tcPr>
            <w:tcW w:w="1439" w:type="dxa"/>
          </w:tcPr>
          <w:p w14:paraId="61075C35"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Pro-environmental personal norm</w:t>
            </w:r>
          </w:p>
        </w:tc>
        <w:tc>
          <w:tcPr>
            <w:tcW w:w="1628" w:type="dxa"/>
          </w:tcPr>
          <w:p w14:paraId="726943E7"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Own wording (based on ESS 2016)</w:t>
            </w:r>
          </w:p>
        </w:tc>
      </w:tr>
      <w:tr w:rsidR="00920B59" w:rsidRPr="00647B75" w14:paraId="51D2325F" w14:textId="77777777" w:rsidTr="00270FDF">
        <w:tc>
          <w:tcPr>
            <w:tcW w:w="4248" w:type="dxa"/>
          </w:tcPr>
          <w:p w14:paraId="140E4219"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 xml:space="preserve">B4 How much do you think the local area where you live will be affected by climate change </w:t>
            </w:r>
            <w:r w:rsidRPr="00647B75">
              <w:rPr>
                <w:rFonts w:ascii="Calibri" w:hAnsi="Calibri" w:cs="Calibri"/>
                <w:b/>
                <w:bCs/>
                <w:sz w:val="20"/>
                <w:szCs w:val="20"/>
                <w:u w:val="single"/>
                <w:lang w:val="en-US"/>
              </w:rPr>
              <w:t>in the next 100 years</w:t>
            </w:r>
            <w:r w:rsidRPr="00647B75">
              <w:rPr>
                <w:rFonts w:ascii="Calibri" w:hAnsi="Calibri" w:cs="Calibri"/>
                <w:b/>
                <w:bCs/>
                <w:sz w:val="20"/>
                <w:szCs w:val="20"/>
                <w:lang w:val="en-US"/>
              </w:rPr>
              <w:t>, where 0 is not at all and 10 is a great deal?</w:t>
            </w:r>
          </w:p>
        </w:tc>
        <w:tc>
          <w:tcPr>
            <w:tcW w:w="1701" w:type="dxa"/>
          </w:tcPr>
          <w:p w14:paraId="020A819E"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not at all to 10 a great deal, incl. DK</w:t>
            </w:r>
          </w:p>
        </w:tc>
        <w:tc>
          <w:tcPr>
            <w:tcW w:w="1439" w:type="dxa"/>
          </w:tcPr>
          <w:p w14:paraId="681B3747"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Climate change impact – future impact</w:t>
            </w:r>
          </w:p>
        </w:tc>
        <w:tc>
          <w:tcPr>
            <w:tcW w:w="1628" w:type="dxa"/>
          </w:tcPr>
          <w:p w14:paraId="7724976D"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highlight w:val="yellow"/>
                <w:lang w:val="en-US"/>
              </w:rPr>
              <w:t>?</w:t>
            </w:r>
          </w:p>
        </w:tc>
      </w:tr>
      <w:tr w:rsidR="00920B59" w:rsidRPr="00647B75" w14:paraId="21832BD4" w14:textId="77777777" w:rsidTr="00270FDF">
        <w:tc>
          <w:tcPr>
            <w:tcW w:w="4248" w:type="dxa"/>
          </w:tcPr>
          <w:p w14:paraId="07E3576F"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 xml:space="preserve">B5 How much do you think the local area where you live is </w:t>
            </w:r>
            <w:r w:rsidRPr="00647B75">
              <w:rPr>
                <w:rFonts w:ascii="Calibri" w:hAnsi="Calibri" w:cs="Calibri"/>
                <w:b/>
                <w:bCs/>
                <w:sz w:val="20"/>
                <w:szCs w:val="20"/>
                <w:u w:val="single"/>
                <w:lang w:val="en-US"/>
              </w:rPr>
              <w:t>currently</w:t>
            </w:r>
            <w:r w:rsidRPr="00647B75">
              <w:rPr>
                <w:rFonts w:ascii="Calibri" w:hAnsi="Calibri" w:cs="Calibri"/>
                <w:b/>
                <w:bCs/>
                <w:sz w:val="20"/>
                <w:szCs w:val="20"/>
                <w:lang w:val="en-US"/>
              </w:rPr>
              <w:t xml:space="preserve"> being affected by climate change, where 0 is not at all and 10 is a great deal?</w:t>
            </w:r>
          </w:p>
        </w:tc>
        <w:tc>
          <w:tcPr>
            <w:tcW w:w="1701" w:type="dxa"/>
          </w:tcPr>
          <w:p w14:paraId="379DE689"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not at all to 10 a great deal, incl. DK</w:t>
            </w:r>
          </w:p>
        </w:tc>
        <w:tc>
          <w:tcPr>
            <w:tcW w:w="1439" w:type="dxa"/>
          </w:tcPr>
          <w:p w14:paraId="3FA1EBDD"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Climate change impact – current impact</w:t>
            </w:r>
          </w:p>
        </w:tc>
        <w:tc>
          <w:tcPr>
            <w:tcW w:w="1628" w:type="dxa"/>
          </w:tcPr>
          <w:p w14:paraId="41E24BCF" w14:textId="77777777" w:rsidR="00920B59" w:rsidRPr="00647B75" w:rsidRDefault="00920B59" w:rsidP="00270FDF">
            <w:pPr>
              <w:rPr>
                <w:rFonts w:ascii="Calibri" w:hAnsi="Calibri" w:cs="Calibri"/>
                <w:i/>
                <w:iCs/>
                <w:sz w:val="20"/>
                <w:szCs w:val="20"/>
                <w:lang w:val="en-US"/>
              </w:rPr>
            </w:pPr>
            <w:commentRangeStart w:id="118"/>
            <w:r w:rsidRPr="00647B75">
              <w:rPr>
                <w:rFonts w:ascii="Calibri" w:hAnsi="Calibri" w:cs="Calibri"/>
                <w:i/>
                <w:iCs/>
                <w:sz w:val="20"/>
                <w:szCs w:val="20"/>
                <w:highlight w:val="yellow"/>
                <w:lang w:val="en-US"/>
              </w:rPr>
              <w:t>?</w:t>
            </w:r>
            <w:commentRangeEnd w:id="118"/>
            <w:r w:rsidR="00791DA7">
              <w:rPr>
                <w:rStyle w:val="CommentReference"/>
                <w:rFonts w:asciiTheme="minorHAnsi" w:eastAsiaTheme="minorHAnsi" w:hAnsiTheme="minorHAnsi" w:cstheme="minorBidi"/>
                <w:lang w:eastAsia="en-US"/>
              </w:rPr>
              <w:commentReference w:id="118"/>
            </w:r>
          </w:p>
        </w:tc>
      </w:tr>
      <w:tr w:rsidR="00920B59" w:rsidRPr="00647B75" w14:paraId="2C1A330D" w14:textId="77777777" w:rsidTr="00270FDF">
        <w:tc>
          <w:tcPr>
            <w:tcW w:w="4248" w:type="dxa"/>
          </w:tcPr>
          <w:p w14:paraId="40351F82"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 xml:space="preserve">B10 How much do you agree or disagree with the following statement? Climate change is an unstoppable process, we cannot do anything about it. </w:t>
            </w:r>
          </w:p>
        </w:tc>
        <w:tc>
          <w:tcPr>
            <w:tcW w:w="1701" w:type="dxa"/>
          </w:tcPr>
          <w:p w14:paraId="5106A09B"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1 strongly agree to 5 strongly agree, incl. DK</w:t>
            </w:r>
          </w:p>
        </w:tc>
        <w:tc>
          <w:tcPr>
            <w:tcW w:w="1439" w:type="dxa"/>
          </w:tcPr>
          <w:p w14:paraId="064C471C" w14:textId="77777777" w:rsidR="00920B59" w:rsidRPr="00647B75" w:rsidRDefault="00920B59" w:rsidP="00270FDF">
            <w:pPr>
              <w:rPr>
                <w:rFonts w:ascii="Calibri" w:hAnsi="Calibri" w:cs="Calibri"/>
                <w:sz w:val="20"/>
                <w:szCs w:val="20"/>
                <w:lang w:val="en-US"/>
              </w:rPr>
            </w:pPr>
            <w:commentRangeStart w:id="119"/>
            <w:r w:rsidRPr="00647B75">
              <w:rPr>
                <w:rFonts w:ascii="Calibri" w:hAnsi="Calibri" w:cs="Calibri"/>
                <w:sz w:val="20"/>
                <w:szCs w:val="20"/>
                <w:highlight w:val="yellow"/>
                <w:lang w:val="en-US"/>
              </w:rPr>
              <w:t>?</w:t>
            </w:r>
            <w:commentRangeEnd w:id="119"/>
            <w:r w:rsidR="00791DA7">
              <w:rPr>
                <w:rStyle w:val="CommentReference"/>
                <w:rFonts w:asciiTheme="minorHAnsi" w:eastAsiaTheme="minorHAnsi" w:hAnsiTheme="minorHAnsi" w:cstheme="minorBidi"/>
                <w:lang w:eastAsia="en-US"/>
              </w:rPr>
              <w:commentReference w:id="119"/>
            </w:r>
          </w:p>
        </w:tc>
        <w:tc>
          <w:tcPr>
            <w:tcW w:w="1628" w:type="dxa"/>
          </w:tcPr>
          <w:p w14:paraId="3750A6C2"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Eurobarometer, LITSII</w:t>
            </w:r>
          </w:p>
        </w:tc>
      </w:tr>
      <w:tr w:rsidR="00920B59" w:rsidRPr="00647B75" w14:paraId="39C61412" w14:textId="77777777" w:rsidTr="00270FDF">
        <w:tc>
          <w:tcPr>
            <w:tcW w:w="4248" w:type="dxa"/>
            <w:shd w:val="clear" w:color="auto" w:fill="DEEAF6" w:themeFill="accent5" w:themeFillTint="33"/>
          </w:tcPr>
          <w:p w14:paraId="042533A5" w14:textId="77777777" w:rsidR="00920B59" w:rsidRPr="00647B75" w:rsidRDefault="00920B59" w:rsidP="00270FDF">
            <w:pPr>
              <w:rPr>
                <w:rFonts w:ascii="Calibri" w:hAnsi="Calibri" w:cs="Calibri"/>
                <w:b/>
                <w:bCs/>
                <w:i/>
                <w:iCs/>
                <w:sz w:val="20"/>
                <w:szCs w:val="20"/>
                <w:lang w:val="en-US"/>
              </w:rPr>
            </w:pPr>
            <w:r w:rsidRPr="00647B75">
              <w:rPr>
                <w:rFonts w:ascii="Calibri" w:hAnsi="Calibri" w:cs="Calibri"/>
                <w:b/>
                <w:bCs/>
                <w:i/>
                <w:iCs/>
                <w:sz w:val="20"/>
                <w:szCs w:val="20"/>
                <w:lang w:val="en-US"/>
              </w:rPr>
              <w:t>Before &amp; After PE</w:t>
            </w:r>
          </w:p>
        </w:tc>
        <w:tc>
          <w:tcPr>
            <w:tcW w:w="1701" w:type="dxa"/>
            <w:shd w:val="clear" w:color="auto" w:fill="DEEAF6" w:themeFill="accent5" w:themeFillTint="33"/>
          </w:tcPr>
          <w:p w14:paraId="223B0414" w14:textId="77777777" w:rsidR="00920B59" w:rsidRPr="00647B75" w:rsidRDefault="00920B59" w:rsidP="00270FDF">
            <w:pPr>
              <w:rPr>
                <w:rFonts w:ascii="Calibri" w:hAnsi="Calibri" w:cs="Calibri"/>
                <w:b/>
                <w:bCs/>
                <w:i/>
                <w:iCs/>
                <w:sz w:val="20"/>
                <w:szCs w:val="20"/>
                <w:lang w:val="en-US"/>
              </w:rPr>
            </w:pPr>
          </w:p>
        </w:tc>
        <w:tc>
          <w:tcPr>
            <w:tcW w:w="1439" w:type="dxa"/>
            <w:shd w:val="clear" w:color="auto" w:fill="DEEAF6" w:themeFill="accent5" w:themeFillTint="33"/>
          </w:tcPr>
          <w:p w14:paraId="4D184383" w14:textId="77777777" w:rsidR="00920B59" w:rsidRPr="00647B75" w:rsidRDefault="00920B59" w:rsidP="00270FDF">
            <w:pPr>
              <w:rPr>
                <w:rFonts w:ascii="Calibri" w:hAnsi="Calibri" w:cs="Calibri"/>
                <w:i/>
                <w:iCs/>
                <w:sz w:val="20"/>
                <w:szCs w:val="20"/>
                <w:lang w:val="en-US"/>
              </w:rPr>
            </w:pPr>
          </w:p>
        </w:tc>
        <w:tc>
          <w:tcPr>
            <w:tcW w:w="1628" w:type="dxa"/>
            <w:shd w:val="clear" w:color="auto" w:fill="DEEAF6" w:themeFill="accent5" w:themeFillTint="33"/>
          </w:tcPr>
          <w:p w14:paraId="36E2E709" w14:textId="77777777" w:rsidR="00920B59" w:rsidRPr="00647B75" w:rsidRDefault="00920B59" w:rsidP="00270FDF">
            <w:pPr>
              <w:rPr>
                <w:rFonts w:ascii="Calibri" w:hAnsi="Calibri" w:cs="Calibri"/>
                <w:i/>
                <w:iCs/>
                <w:sz w:val="20"/>
                <w:szCs w:val="20"/>
                <w:lang w:val="en-US"/>
              </w:rPr>
            </w:pPr>
          </w:p>
        </w:tc>
      </w:tr>
      <w:tr w:rsidR="00920B59" w:rsidRPr="00647B75" w14:paraId="00EA7D53" w14:textId="77777777" w:rsidTr="00270FDF">
        <w:tc>
          <w:tcPr>
            <w:tcW w:w="4248" w:type="dxa"/>
          </w:tcPr>
          <w:p w14:paraId="7EFCBB2B" w14:textId="77777777" w:rsidR="00920B59" w:rsidRPr="00647B75" w:rsidRDefault="00920B59" w:rsidP="00270FDF">
            <w:pPr>
              <w:pStyle w:val="Default"/>
              <w:rPr>
                <w:rFonts w:ascii="Calibri" w:hAnsi="Calibri" w:cs="Calibri"/>
                <w:sz w:val="20"/>
                <w:szCs w:val="20"/>
                <w:lang w:val="en-US"/>
              </w:rPr>
            </w:pPr>
            <w:r w:rsidRPr="00647B75">
              <w:rPr>
                <w:rFonts w:ascii="Calibri" w:hAnsi="Calibri" w:cs="Calibri"/>
                <w:i/>
                <w:iCs/>
                <w:sz w:val="20"/>
                <w:szCs w:val="20"/>
                <w:lang w:val="en-US"/>
              </w:rPr>
              <w:t xml:space="preserve">B6_txt: The following two statements are about changes you could make to your current </w:t>
            </w:r>
            <w:proofErr w:type="spellStart"/>
            <w:r w:rsidRPr="00647B75">
              <w:rPr>
                <w:rFonts w:ascii="Calibri" w:hAnsi="Calibri" w:cs="Calibri"/>
                <w:i/>
                <w:iCs/>
                <w:sz w:val="20"/>
                <w:szCs w:val="20"/>
                <w:lang w:val="en-US"/>
              </w:rPr>
              <w:t>behaviours</w:t>
            </w:r>
            <w:proofErr w:type="spellEnd"/>
            <w:r w:rsidRPr="00647B75">
              <w:rPr>
                <w:rFonts w:ascii="Calibri" w:hAnsi="Calibri" w:cs="Calibri"/>
                <w:i/>
                <w:iCs/>
                <w:sz w:val="20"/>
                <w:szCs w:val="20"/>
                <w:lang w:val="en-US"/>
              </w:rPr>
              <w:t xml:space="preserve"> and living conditions that would reduce your carbon dioxide (CO2) emissions. Examples are driving/flying less, reducing personal energy usage, switching to an electric vehicle, or installing solar panels on your home. </w:t>
            </w:r>
          </w:p>
          <w:p w14:paraId="40A56F82" w14:textId="77777777" w:rsidR="00920B59" w:rsidRPr="00647B75" w:rsidRDefault="00920B59" w:rsidP="00270FDF">
            <w:pPr>
              <w:rPr>
                <w:rFonts w:ascii="Calibri" w:hAnsi="Calibri" w:cs="Calibri"/>
                <w:b/>
                <w:bCs/>
                <w:sz w:val="20"/>
                <w:szCs w:val="20"/>
                <w:lang w:val="en-US"/>
              </w:rPr>
            </w:pPr>
            <w:r w:rsidRPr="00647B75">
              <w:rPr>
                <w:rFonts w:ascii="Calibri" w:hAnsi="Calibri" w:cs="Calibri"/>
                <w:i/>
                <w:iCs/>
                <w:sz w:val="20"/>
                <w:szCs w:val="20"/>
                <w:lang w:val="en-US"/>
              </w:rPr>
              <w:t>Please state how confident you are in each of these statements, where 0 means not at all confident and 10 is completely confident.</w:t>
            </w:r>
          </w:p>
          <w:p w14:paraId="25B3B70E"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B6 I could reduce my own carbon dioxide (CO2) emissions.</w:t>
            </w:r>
          </w:p>
        </w:tc>
        <w:tc>
          <w:tcPr>
            <w:tcW w:w="1701" w:type="dxa"/>
          </w:tcPr>
          <w:p w14:paraId="7A824BFB"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not at all confident to 10 completely confident, incl. DK</w:t>
            </w:r>
          </w:p>
        </w:tc>
        <w:tc>
          <w:tcPr>
            <w:tcW w:w="1439" w:type="dxa"/>
          </w:tcPr>
          <w:p w14:paraId="73A9C95A"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Efficacy beliefs – self efficacy</w:t>
            </w:r>
          </w:p>
        </w:tc>
        <w:tc>
          <w:tcPr>
            <w:tcW w:w="1628" w:type="dxa"/>
          </w:tcPr>
          <w:p w14:paraId="539E748F"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Own wording (based on ESS 2016)</w:t>
            </w:r>
          </w:p>
        </w:tc>
      </w:tr>
      <w:tr w:rsidR="00920B59" w:rsidRPr="00647B75" w14:paraId="00648865" w14:textId="77777777" w:rsidTr="00270FDF">
        <w:tc>
          <w:tcPr>
            <w:tcW w:w="4248" w:type="dxa"/>
          </w:tcPr>
          <w:p w14:paraId="3ED697CB"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B7 Reducing my own carbon dioxide (CO2) emissions will help limit climate change.</w:t>
            </w:r>
          </w:p>
        </w:tc>
        <w:tc>
          <w:tcPr>
            <w:tcW w:w="1701" w:type="dxa"/>
          </w:tcPr>
          <w:p w14:paraId="498A1AE4"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not at all confident to 10 completely confident, incl. DK</w:t>
            </w:r>
          </w:p>
        </w:tc>
        <w:tc>
          <w:tcPr>
            <w:tcW w:w="1439" w:type="dxa"/>
          </w:tcPr>
          <w:p w14:paraId="52368175"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Efficacy beliefs – personal outcome expectancy</w:t>
            </w:r>
          </w:p>
        </w:tc>
        <w:tc>
          <w:tcPr>
            <w:tcW w:w="1628" w:type="dxa"/>
          </w:tcPr>
          <w:p w14:paraId="10113D2C"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Own wording (based on ESS 2016)</w:t>
            </w:r>
          </w:p>
        </w:tc>
      </w:tr>
      <w:tr w:rsidR="00920B59" w:rsidRPr="00647B75" w14:paraId="3A5C17C9" w14:textId="77777777" w:rsidTr="00270FDF">
        <w:tc>
          <w:tcPr>
            <w:tcW w:w="4248" w:type="dxa"/>
          </w:tcPr>
          <w:p w14:paraId="2BD14224" w14:textId="77777777" w:rsidR="00920B59" w:rsidRPr="00647B75" w:rsidRDefault="00920B59" w:rsidP="00270FDF">
            <w:pPr>
              <w:rPr>
                <w:rFonts w:ascii="Calibri" w:hAnsi="Calibri" w:cs="Calibri"/>
                <w:b/>
                <w:bCs/>
                <w:color w:val="000000"/>
                <w:sz w:val="20"/>
                <w:szCs w:val="20"/>
                <w:lang w:val="en-US"/>
              </w:rPr>
            </w:pPr>
            <w:r w:rsidRPr="00647B75">
              <w:rPr>
                <w:rFonts w:ascii="Calibri" w:hAnsi="Calibri" w:cs="Calibri"/>
                <w:i/>
                <w:iCs/>
                <w:color w:val="000000"/>
                <w:sz w:val="20"/>
                <w:szCs w:val="20"/>
                <w:lang w:val="en-US"/>
              </w:rPr>
              <w:t>B8_txt: Now, the following two statements are about new policies and regulations that the Swiss Government could institute with the aim of reducing carbon dioxide (CO2) emissions. Please state how confident you are in each of these statements, where 0 is not at all confident and 10 is completely confident.</w:t>
            </w:r>
          </w:p>
          <w:p w14:paraId="15E32271" w14:textId="77777777" w:rsidR="00920B59" w:rsidRPr="00647B75" w:rsidRDefault="00920B59" w:rsidP="00270FDF">
            <w:pPr>
              <w:rPr>
                <w:rFonts w:ascii="Calibri" w:hAnsi="Calibri" w:cs="Calibri"/>
                <w:b/>
                <w:bCs/>
                <w:color w:val="000000"/>
                <w:sz w:val="20"/>
                <w:szCs w:val="20"/>
                <w:lang w:val="en-US"/>
              </w:rPr>
            </w:pPr>
            <w:r w:rsidRPr="00647B75">
              <w:rPr>
                <w:rFonts w:ascii="Calibri" w:hAnsi="Calibri" w:cs="Calibri"/>
                <w:b/>
                <w:bCs/>
                <w:color w:val="000000"/>
                <w:sz w:val="20"/>
                <w:szCs w:val="20"/>
                <w:lang w:val="en-US"/>
              </w:rPr>
              <w:t>B8 The Swiss Government will institute new policies and regulations aimed at reducing carbon dioxide (CO2) emissions.</w:t>
            </w:r>
          </w:p>
        </w:tc>
        <w:tc>
          <w:tcPr>
            <w:tcW w:w="1701" w:type="dxa"/>
          </w:tcPr>
          <w:p w14:paraId="45AD163A" w14:textId="77777777" w:rsidR="00920B59" w:rsidRPr="00647B75" w:rsidRDefault="00920B59" w:rsidP="00270FDF">
            <w:pPr>
              <w:rPr>
                <w:rFonts w:ascii="Calibri" w:hAnsi="Calibri" w:cs="Calibri"/>
                <w:color w:val="000000"/>
                <w:sz w:val="20"/>
                <w:szCs w:val="20"/>
                <w:lang w:val="en-US"/>
              </w:rPr>
            </w:pPr>
            <w:r w:rsidRPr="00647B75">
              <w:rPr>
                <w:rFonts w:ascii="Calibri" w:hAnsi="Calibri" w:cs="Calibri"/>
                <w:sz w:val="20"/>
                <w:szCs w:val="20"/>
                <w:lang w:val="en-US"/>
              </w:rPr>
              <w:t>From 0 not at all confident to 10 completely confident, incl. DK</w:t>
            </w:r>
          </w:p>
        </w:tc>
        <w:tc>
          <w:tcPr>
            <w:tcW w:w="1439" w:type="dxa"/>
          </w:tcPr>
          <w:p w14:paraId="1C3A8C5C" w14:textId="77777777" w:rsidR="00920B59" w:rsidRPr="00647B75" w:rsidRDefault="00920B59" w:rsidP="00270FDF">
            <w:pPr>
              <w:rPr>
                <w:rFonts w:ascii="Calibri" w:hAnsi="Calibri" w:cs="Calibri"/>
                <w:color w:val="000000"/>
                <w:sz w:val="20"/>
                <w:szCs w:val="20"/>
                <w:lang w:val="en-US"/>
              </w:rPr>
            </w:pPr>
            <w:r w:rsidRPr="00647B75">
              <w:rPr>
                <w:rFonts w:ascii="Calibri" w:hAnsi="Calibri" w:cs="Calibri"/>
                <w:color w:val="000000"/>
                <w:sz w:val="20"/>
                <w:szCs w:val="20"/>
                <w:lang w:val="en-US"/>
              </w:rPr>
              <w:t>Efficacy beliefs – institutional efficacy</w:t>
            </w:r>
          </w:p>
        </w:tc>
        <w:tc>
          <w:tcPr>
            <w:tcW w:w="1628" w:type="dxa"/>
          </w:tcPr>
          <w:p w14:paraId="0D275E5F" w14:textId="77777777" w:rsidR="00920B59" w:rsidRPr="00647B75" w:rsidRDefault="00920B59" w:rsidP="00270FDF">
            <w:pPr>
              <w:rPr>
                <w:rFonts w:ascii="Calibri" w:hAnsi="Calibri" w:cs="Calibri"/>
                <w:i/>
                <w:iCs/>
                <w:color w:val="000000"/>
                <w:sz w:val="20"/>
                <w:szCs w:val="20"/>
                <w:lang w:val="en-US"/>
              </w:rPr>
            </w:pPr>
            <w:r w:rsidRPr="00647B75">
              <w:rPr>
                <w:rFonts w:ascii="Calibri" w:hAnsi="Calibri" w:cs="Calibri"/>
                <w:i/>
                <w:iCs/>
                <w:color w:val="000000"/>
                <w:sz w:val="20"/>
                <w:szCs w:val="20"/>
                <w:lang w:val="en-US"/>
              </w:rPr>
              <w:t>Own wording (loosely based on ESS 2016)</w:t>
            </w:r>
          </w:p>
        </w:tc>
      </w:tr>
      <w:tr w:rsidR="00920B59" w:rsidRPr="00647B75" w14:paraId="465E11DD" w14:textId="77777777" w:rsidTr="00270FDF">
        <w:tc>
          <w:tcPr>
            <w:tcW w:w="4248" w:type="dxa"/>
          </w:tcPr>
          <w:p w14:paraId="7A09597A" w14:textId="77777777" w:rsidR="00920B59" w:rsidRPr="00647B75" w:rsidRDefault="00920B59" w:rsidP="00270FDF">
            <w:pPr>
              <w:rPr>
                <w:rFonts w:ascii="Calibri" w:hAnsi="Calibri" w:cs="Calibri"/>
                <w:b/>
                <w:bCs/>
                <w:color w:val="000000"/>
                <w:sz w:val="20"/>
                <w:szCs w:val="20"/>
                <w:lang w:val="en-US"/>
              </w:rPr>
            </w:pPr>
            <w:r w:rsidRPr="00647B75">
              <w:rPr>
                <w:rFonts w:ascii="Calibri" w:hAnsi="Calibri" w:cs="Calibri"/>
                <w:i/>
                <w:iCs/>
                <w:color w:val="000000"/>
                <w:sz w:val="20"/>
                <w:szCs w:val="20"/>
                <w:lang w:val="en-US"/>
              </w:rPr>
              <w:t>Please state how confident you are in each of these statements, where 0 is not at all confident and 10 is completely confident.</w:t>
            </w:r>
          </w:p>
          <w:p w14:paraId="53BA86E5" w14:textId="77777777" w:rsidR="00920B59" w:rsidRPr="00647B75" w:rsidRDefault="00920B59" w:rsidP="00270FDF">
            <w:pPr>
              <w:rPr>
                <w:rFonts w:ascii="Calibri" w:hAnsi="Calibri" w:cs="Calibri"/>
                <w:b/>
                <w:bCs/>
                <w:color w:val="000000"/>
                <w:sz w:val="20"/>
                <w:szCs w:val="20"/>
                <w:lang w:val="en-US"/>
              </w:rPr>
            </w:pPr>
            <w:r w:rsidRPr="00647B75">
              <w:rPr>
                <w:rFonts w:ascii="Calibri" w:hAnsi="Calibri" w:cs="Calibri"/>
                <w:b/>
                <w:bCs/>
                <w:color w:val="000000"/>
                <w:sz w:val="20"/>
                <w:szCs w:val="20"/>
                <w:lang w:val="en-US"/>
              </w:rPr>
              <w:lastRenderedPageBreak/>
              <w:t>B9 Now imagine that the Swiss Government does institute new policies and regulations aimed at reducing carbon dioxide (CO2) emissions: How confident are you that these policies and regulations will help limit climate change?</w:t>
            </w:r>
          </w:p>
        </w:tc>
        <w:tc>
          <w:tcPr>
            <w:tcW w:w="1701" w:type="dxa"/>
          </w:tcPr>
          <w:p w14:paraId="35D5D67C" w14:textId="77777777" w:rsidR="00920B59" w:rsidRPr="00647B75" w:rsidRDefault="00920B59" w:rsidP="00270FDF">
            <w:pPr>
              <w:rPr>
                <w:rFonts w:ascii="Calibri" w:hAnsi="Calibri" w:cs="Calibri"/>
                <w:color w:val="000000"/>
                <w:sz w:val="20"/>
                <w:szCs w:val="20"/>
                <w:lang w:val="en-US"/>
              </w:rPr>
            </w:pPr>
            <w:r w:rsidRPr="00647B75">
              <w:rPr>
                <w:rFonts w:ascii="Calibri" w:hAnsi="Calibri" w:cs="Calibri"/>
                <w:sz w:val="20"/>
                <w:szCs w:val="20"/>
                <w:lang w:val="en-US"/>
              </w:rPr>
              <w:lastRenderedPageBreak/>
              <w:t xml:space="preserve">From 0 not at all confident to 10 </w:t>
            </w:r>
            <w:r w:rsidRPr="00647B75">
              <w:rPr>
                <w:rFonts w:ascii="Calibri" w:hAnsi="Calibri" w:cs="Calibri"/>
                <w:sz w:val="20"/>
                <w:szCs w:val="20"/>
                <w:lang w:val="en-US"/>
              </w:rPr>
              <w:lastRenderedPageBreak/>
              <w:t>completely confident, incl. DK</w:t>
            </w:r>
          </w:p>
        </w:tc>
        <w:tc>
          <w:tcPr>
            <w:tcW w:w="1439" w:type="dxa"/>
          </w:tcPr>
          <w:p w14:paraId="67921DF9" w14:textId="77777777" w:rsidR="00920B59" w:rsidRPr="00647B75" w:rsidRDefault="00920B59" w:rsidP="00270FDF">
            <w:pPr>
              <w:rPr>
                <w:rFonts w:ascii="Calibri" w:hAnsi="Calibri" w:cs="Calibri"/>
                <w:color w:val="000000"/>
                <w:sz w:val="20"/>
                <w:szCs w:val="20"/>
                <w:lang w:val="en-US"/>
              </w:rPr>
            </w:pPr>
            <w:r w:rsidRPr="00647B75">
              <w:rPr>
                <w:rFonts w:ascii="Calibri" w:hAnsi="Calibri" w:cs="Calibri"/>
                <w:color w:val="000000"/>
                <w:sz w:val="20"/>
                <w:szCs w:val="20"/>
                <w:lang w:val="en-US"/>
              </w:rPr>
              <w:lastRenderedPageBreak/>
              <w:t xml:space="preserve">Efficacy beliefs – institutional </w:t>
            </w:r>
            <w:r w:rsidRPr="00647B75">
              <w:rPr>
                <w:rFonts w:ascii="Calibri" w:hAnsi="Calibri" w:cs="Calibri"/>
                <w:color w:val="000000"/>
                <w:sz w:val="20"/>
                <w:szCs w:val="20"/>
                <w:lang w:val="en-US"/>
              </w:rPr>
              <w:lastRenderedPageBreak/>
              <w:t>outcome expectancy</w:t>
            </w:r>
          </w:p>
        </w:tc>
        <w:tc>
          <w:tcPr>
            <w:tcW w:w="1628" w:type="dxa"/>
          </w:tcPr>
          <w:p w14:paraId="6B94CBDF" w14:textId="77777777" w:rsidR="00920B59" w:rsidRPr="00647B75" w:rsidRDefault="00920B59" w:rsidP="00270FDF">
            <w:pPr>
              <w:rPr>
                <w:rFonts w:ascii="Calibri" w:hAnsi="Calibri" w:cs="Calibri"/>
                <w:i/>
                <w:iCs/>
                <w:color w:val="000000"/>
                <w:sz w:val="20"/>
                <w:szCs w:val="20"/>
                <w:lang w:val="en-US"/>
              </w:rPr>
            </w:pPr>
            <w:r w:rsidRPr="00647B75">
              <w:rPr>
                <w:rFonts w:ascii="Calibri" w:hAnsi="Calibri" w:cs="Calibri"/>
                <w:i/>
                <w:iCs/>
                <w:color w:val="000000"/>
                <w:sz w:val="20"/>
                <w:szCs w:val="20"/>
                <w:lang w:val="en-US"/>
              </w:rPr>
              <w:lastRenderedPageBreak/>
              <w:t>Own wording (loosely based on ESS 2016)</w:t>
            </w:r>
          </w:p>
        </w:tc>
      </w:tr>
      <w:tr w:rsidR="00920B59" w:rsidRPr="00647B75" w14:paraId="755A2C10" w14:textId="77777777" w:rsidTr="00270FDF">
        <w:tc>
          <w:tcPr>
            <w:tcW w:w="4248" w:type="dxa"/>
            <w:shd w:val="clear" w:color="auto" w:fill="DEEAF6" w:themeFill="accent5" w:themeFillTint="33"/>
          </w:tcPr>
          <w:p w14:paraId="21E01BD6" w14:textId="77777777" w:rsidR="00920B59" w:rsidRPr="00647B75" w:rsidRDefault="00920B59" w:rsidP="00270FDF">
            <w:pPr>
              <w:rPr>
                <w:rFonts w:ascii="Calibri" w:hAnsi="Calibri" w:cs="Calibri"/>
                <w:b/>
                <w:bCs/>
                <w:i/>
                <w:iCs/>
                <w:color w:val="000000"/>
                <w:sz w:val="20"/>
                <w:szCs w:val="20"/>
                <w:lang w:val="en-US"/>
              </w:rPr>
            </w:pPr>
            <w:r w:rsidRPr="00647B75">
              <w:rPr>
                <w:rFonts w:ascii="Calibri" w:hAnsi="Calibri" w:cs="Calibri"/>
                <w:b/>
                <w:bCs/>
                <w:i/>
                <w:iCs/>
                <w:color w:val="000000"/>
                <w:sz w:val="20"/>
                <w:szCs w:val="20"/>
                <w:lang w:val="en-US"/>
              </w:rPr>
              <w:t>After PE</w:t>
            </w:r>
          </w:p>
        </w:tc>
        <w:tc>
          <w:tcPr>
            <w:tcW w:w="1701" w:type="dxa"/>
            <w:shd w:val="clear" w:color="auto" w:fill="DEEAF6" w:themeFill="accent5" w:themeFillTint="33"/>
          </w:tcPr>
          <w:p w14:paraId="2D989E56" w14:textId="77777777" w:rsidR="00920B59" w:rsidRPr="00647B75" w:rsidRDefault="00920B59" w:rsidP="00270FDF">
            <w:pPr>
              <w:rPr>
                <w:rFonts w:ascii="Calibri" w:hAnsi="Calibri" w:cs="Calibri"/>
                <w:b/>
                <w:bCs/>
                <w:i/>
                <w:iCs/>
                <w:color w:val="000000"/>
                <w:sz w:val="20"/>
                <w:szCs w:val="20"/>
                <w:lang w:val="en-US"/>
              </w:rPr>
            </w:pPr>
          </w:p>
        </w:tc>
        <w:tc>
          <w:tcPr>
            <w:tcW w:w="1439" w:type="dxa"/>
            <w:shd w:val="clear" w:color="auto" w:fill="DEEAF6" w:themeFill="accent5" w:themeFillTint="33"/>
          </w:tcPr>
          <w:p w14:paraId="52FF088E" w14:textId="77777777" w:rsidR="00920B59" w:rsidRPr="00647B75" w:rsidRDefault="00920B59" w:rsidP="00270FDF">
            <w:pPr>
              <w:rPr>
                <w:rFonts w:ascii="Calibri" w:hAnsi="Calibri" w:cs="Calibri"/>
                <w:i/>
                <w:iCs/>
                <w:color w:val="000000"/>
                <w:sz w:val="20"/>
                <w:szCs w:val="20"/>
                <w:lang w:val="en-US"/>
              </w:rPr>
            </w:pPr>
          </w:p>
        </w:tc>
        <w:tc>
          <w:tcPr>
            <w:tcW w:w="1628" w:type="dxa"/>
            <w:shd w:val="clear" w:color="auto" w:fill="DEEAF6" w:themeFill="accent5" w:themeFillTint="33"/>
          </w:tcPr>
          <w:p w14:paraId="1CF81C16" w14:textId="77777777" w:rsidR="00920B59" w:rsidRPr="00647B75" w:rsidRDefault="00920B59" w:rsidP="00270FDF">
            <w:pPr>
              <w:rPr>
                <w:rFonts w:ascii="Calibri" w:hAnsi="Calibri" w:cs="Calibri"/>
                <w:i/>
                <w:iCs/>
                <w:color w:val="000000"/>
                <w:sz w:val="20"/>
                <w:szCs w:val="20"/>
                <w:lang w:val="en-US"/>
              </w:rPr>
            </w:pPr>
          </w:p>
        </w:tc>
      </w:tr>
      <w:tr w:rsidR="00920B59" w:rsidRPr="00647B75" w14:paraId="003276F1" w14:textId="77777777" w:rsidTr="00270FDF">
        <w:tc>
          <w:tcPr>
            <w:tcW w:w="4248" w:type="dxa"/>
          </w:tcPr>
          <w:p w14:paraId="1F596B3C" w14:textId="77777777" w:rsidR="00920B59" w:rsidRPr="00647B75" w:rsidRDefault="00920B59" w:rsidP="00270FDF">
            <w:pPr>
              <w:rPr>
                <w:rFonts w:ascii="Calibri" w:hAnsi="Calibri" w:cs="Calibri"/>
                <w:b/>
                <w:bCs/>
                <w:sz w:val="20"/>
                <w:szCs w:val="20"/>
                <w:lang w:val="en-US"/>
              </w:rPr>
            </w:pPr>
            <w:r w:rsidRPr="00647B75">
              <w:rPr>
                <w:i/>
                <w:iCs/>
                <w:sz w:val="20"/>
                <w:szCs w:val="20"/>
                <w:lang w:val="en-US"/>
              </w:rPr>
              <w:t xml:space="preserve">D1_text: For the following questions, please think about the changes you made to your </w:t>
            </w:r>
            <w:proofErr w:type="spellStart"/>
            <w:r w:rsidRPr="00647B75">
              <w:rPr>
                <w:i/>
                <w:iCs/>
                <w:sz w:val="20"/>
                <w:szCs w:val="20"/>
                <w:lang w:val="en-US"/>
              </w:rPr>
              <w:t>behaviours</w:t>
            </w:r>
            <w:proofErr w:type="spellEnd"/>
            <w:r w:rsidRPr="00647B75">
              <w:rPr>
                <w:i/>
                <w:iCs/>
                <w:sz w:val="20"/>
                <w:szCs w:val="20"/>
                <w:lang w:val="en-US"/>
              </w:rPr>
              <w:t xml:space="preserve"> and living conditions in order to meet your carbon dioxide (CO2) emission reduction target in the previous exercise.</w:t>
            </w:r>
          </w:p>
          <w:p w14:paraId="4473955E" w14:textId="77777777" w:rsidR="00920B59" w:rsidRPr="00647B75" w:rsidRDefault="00920B59" w:rsidP="00270FDF">
            <w:pPr>
              <w:rPr>
                <w:rFonts w:ascii="Calibri" w:hAnsi="Calibri" w:cs="Calibri"/>
                <w:b/>
                <w:bCs/>
                <w:color w:val="000000"/>
                <w:sz w:val="20"/>
                <w:szCs w:val="20"/>
                <w:lang w:val="en-US"/>
              </w:rPr>
            </w:pPr>
            <w:r w:rsidRPr="00647B75">
              <w:rPr>
                <w:rFonts w:ascii="Calibri" w:hAnsi="Calibri" w:cs="Calibri"/>
                <w:b/>
                <w:bCs/>
                <w:sz w:val="20"/>
                <w:szCs w:val="20"/>
                <w:lang w:val="en-US"/>
              </w:rPr>
              <w:t xml:space="preserve">D1 How costly do you think these changes to your </w:t>
            </w:r>
            <w:proofErr w:type="spellStart"/>
            <w:r w:rsidRPr="00647B75">
              <w:rPr>
                <w:rFonts w:ascii="Calibri" w:hAnsi="Calibri" w:cs="Calibri"/>
                <w:b/>
                <w:bCs/>
                <w:sz w:val="20"/>
                <w:szCs w:val="20"/>
                <w:lang w:val="en-US"/>
              </w:rPr>
              <w:t>behaviours</w:t>
            </w:r>
            <w:proofErr w:type="spellEnd"/>
            <w:r w:rsidRPr="00647B75">
              <w:rPr>
                <w:rFonts w:ascii="Calibri" w:hAnsi="Calibri" w:cs="Calibri"/>
                <w:b/>
                <w:bCs/>
                <w:sz w:val="20"/>
                <w:szCs w:val="20"/>
                <w:lang w:val="en-US"/>
              </w:rPr>
              <w:t xml:space="preserve"> and living conditions would be for you to make, where 0 is not at all expensive and 10 is extremely expensive?</w:t>
            </w:r>
          </w:p>
        </w:tc>
        <w:tc>
          <w:tcPr>
            <w:tcW w:w="1701" w:type="dxa"/>
          </w:tcPr>
          <w:p w14:paraId="2136164F"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not at all expensive to 10 extremely expensive</w:t>
            </w:r>
          </w:p>
        </w:tc>
        <w:tc>
          <w:tcPr>
            <w:tcW w:w="1439" w:type="dxa"/>
          </w:tcPr>
          <w:p w14:paraId="3302A267"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PE financial cost perception</w:t>
            </w:r>
          </w:p>
        </w:tc>
        <w:tc>
          <w:tcPr>
            <w:tcW w:w="1628" w:type="dxa"/>
          </w:tcPr>
          <w:p w14:paraId="071D0AC2"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Own wording</w:t>
            </w:r>
          </w:p>
        </w:tc>
      </w:tr>
      <w:tr w:rsidR="00920B59" w:rsidRPr="00647B75" w14:paraId="386BB4E6" w14:textId="77777777" w:rsidTr="00270FDF">
        <w:tc>
          <w:tcPr>
            <w:tcW w:w="4248" w:type="dxa"/>
          </w:tcPr>
          <w:p w14:paraId="2B09B373"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 xml:space="preserve">D2 How difficult do you think these changes to your </w:t>
            </w:r>
            <w:proofErr w:type="spellStart"/>
            <w:r w:rsidRPr="00647B75">
              <w:rPr>
                <w:rFonts w:ascii="Calibri" w:hAnsi="Calibri" w:cs="Calibri"/>
                <w:b/>
                <w:bCs/>
                <w:sz w:val="20"/>
                <w:szCs w:val="20"/>
                <w:lang w:val="en-US"/>
              </w:rPr>
              <w:t>behaviours</w:t>
            </w:r>
            <w:proofErr w:type="spellEnd"/>
            <w:r w:rsidRPr="00647B75">
              <w:rPr>
                <w:rFonts w:ascii="Calibri" w:hAnsi="Calibri" w:cs="Calibri"/>
                <w:b/>
                <w:bCs/>
                <w:sz w:val="20"/>
                <w:szCs w:val="20"/>
                <w:lang w:val="en-US"/>
              </w:rPr>
              <w:t xml:space="preserve"> and living conditions would be for you to make, where 0 is not at all difficult and 10 is extremely difficult?</w:t>
            </w:r>
          </w:p>
        </w:tc>
        <w:tc>
          <w:tcPr>
            <w:tcW w:w="1701" w:type="dxa"/>
          </w:tcPr>
          <w:p w14:paraId="2E360996"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not at all difficult to 10 extremely difficult</w:t>
            </w:r>
          </w:p>
        </w:tc>
        <w:tc>
          <w:tcPr>
            <w:tcW w:w="1439" w:type="dxa"/>
          </w:tcPr>
          <w:p w14:paraId="6A1A9A4E"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PE behavioral adaptation difficulty</w:t>
            </w:r>
          </w:p>
          <w:p w14:paraId="199E81DF"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perception</w:t>
            </w:r>
          </w:p>
        </w:tc>
        <w:tc>
          <w:tcPr>
            <w:tcW w:w="1628" w:type="dxa"/>
          </w:tcPr>
          <w:p w14:paraId="70E91230"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Own wording</w:t>
            </w:r>
          </w:p>
        </w:tc>
      </w:tr>
      <w:tr w:rsidR="00920B59" w:rsidRPr="00647B75" w14:paraId="770A6D9E" w14:textId="77777777" w:rsidTr="00270FDF">
        <w:tc>
          <w:tcPr>
            <w:tcW w:w="4248" w:type="dxa"/>
          </w:tcPr>
          <w:p w14:paraId="17079FF8"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D7 In general, how would you rate the CO2 emission reduction target exercise, where 0 is lowest and 10 is highest?</w:t>
            </w:r>
          </w:p>
        </w:tc>
        <w:tc>
          <w:tcPr>
            <w:tcW w:w="1701" w:type="dxa"/>
          </w:tcPr>
          <w:p w14:paraId="1A909A5A"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to 10</w:t>
            </w:r>
          </w:p>
        </w:tc>
        <w:tc>
          <w:tcPr>
            <w:tcW w:w="1439" w:type="dxa"/>
          </w:tcPr>
          <w:p w14:paraId="387E3D72"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PE rating</w:t>
            </w:r>
          </w:p>
        </w:tc>
        <w:tc>
          <w:tcPr>
            <w:tcW w:w="1628" w:type="dxa"/>
          </w:tcPr>
          <w:p w14:paraId="5E081495"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Own wording</w:t>
            </w:r>
          </w:p>
        </w:tc>
      </w:tr>
      <w:tr w:rsidR="00920B59" w:rsidRPr="00647B75" w14:paraId="451E6F06" w14:textId="77777777" w:rsidTr="00270FDF">
        <w:tc>
          <w:tcPr>
            <w:tcW w:w="4248" w:type="dxa"/>
          </w:tcPr>
          <w:p w14:paraId="661C5044" w14:textId="77777777" w:rsidR="00920B59" w:rsidRPr="00647B75" w:rsidRDefault="00920B59" w:rsidP="00270FDF">
            <w:pPr>
              <w:rPr>
                <w:rFonts w:ascii="Calibri" w:hAnsi="Calibri" w:cs="Calibri"/>
                <w:b/>
                <w:bCs/>
                <w:color w:val="000000"/>
                <w:sz w:val="20"/>
                <w:szCs w:val="20"/>
                <w:lang w:val="en-US"/>
              </w:rPr>
            </w:pPr>
            <w:r w:rsidRPr="00647B75">
              <w:rPr>
                <w:rFonts w:ascii="Calibri" w:hAnsi="Calibri" w:cs="Calibri"/>
                <w:b/>
                <w:bCs/>
                <w:sz w:val="20"/>
                <w:szCs w:val="20"/>
                <w:lang w:val="en-US"/>
              </w:rPr>
              <w:t>D8 Do you have any additional feedback that you would like to share with us about the CO2 emission reduction target exercise?</w:t>
            </w:r>
          </w:p>
        </w:tc>
        <w:tc>
          <w:tcPr>
            <w:tcW w:w="1701" w:type="dxa"/>
          </w:tcPr>
          <w:p w14:paraId="674022EF"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w:t>
            </w:r>
          </w:p>
        </w:tc>
        <w:tc>
          <w:tcPr>
            <w:tcW w:w="1439" w:type="dxa"/>
          </w:tcPr>
          <w:p w14:paraId="228909B0"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PE additional feedback</w:t>
            </w:r>
          </w:p>
        </w:tc>
        <w:tc>
          <w:tcPr>
            <w:tcW w:w="1628" w:type="dxa"/>
          </w:tcPr>
          <w:p w14:paraId="7E4556C3"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Own wording</w:t>
            </w:r>
          </w:p>
        </w:tc>
      </w:tr>
    </w:tbl>
    <w:p w14:paraId="603FA01C" w14:textId="77777777" w:rsidR="00920B59" w:rsidRDefault="00920B59">
      <w:pPr>
        <w:rPr>
          <w:rFonts w:ascii="Calibri" w:hAnsi="Calibri" w:cs="Calibri"/>
          <w:lang w:val="en-US"/>
        </w:rPr>
      </w:pPr>
    </w:p>
    <w:p w14:paraId="6F9F3B73" w14:textId="72D81F40" w:rsidR="00D1494A" w:rsidRDefault="00D1494A">
      <w:pPr>
        <w:rPr>
          <w:rFonts w:ascii="Calibri" w:hAnsi="Calibri" w:cs="Calibri"/>
          <w:lang w:val="en-US"/>
        </w:rPr>
      </w:pPr>
      <w:r>
        <w:rPr>
          <w:rFonts w:ascii="Calibri" w:hAnsi="Calibri" w:cs="Calibri"/>
          <w:lang w:val="en-US"/>
        </w:rPr>
        <w:br w:type="page"/>
      </w:r>
    </w:p>
    <w:p w14:paraId="2AF1EA80" w14:textId="48C6ADDA" w:rsidR="00441205" w:rsidRDefault="00441205">
      <w:pPr>
        <w:rPr>
          <w:rFonts w:ascii="Calibri" w:hAnsi="Calibri" w:cs="Calibri"/>
          <w:b/>
          <w:bCs/>
          <w:lang w:val="en-US"/>
        </w:rPr>
      </w:pPr>
      <w:r>
        <w:rPr>
          <w:rFonts w:ascii="Calibri" w:hAnsi="Calibri" w:cs="Calibri"/>
          <w:b/>
          <w:bCs/>
          <w:lang w:val="en-US"/>
        </w:rPr>
        <w:lastRenderedPageBreak/>
        <w:t>What can the methods tell us</w:t>
      </w:r>
      <w:r w:rsidR="00142DE4">
        <w:rPr>
          <w:rFonts w:ascii="Calibri" w:hAnsi="Calibri" w:cs="Calibri"/>
          <w:b/>
          <w:bCs/>
          <w:lang w:val="en-US"/>
        </w:rPr>
        <w:t xml:space="preserve"> / tell us substantively</w:t>
      </w:r>
      <w:r>
        <w:rPr>
          <w:rFonts w:ascii="Calibri" w:hAnsi="Calibri" w:cs="Calibri"/>
          <w:b/>
          <w:bCs/>
          <w:lang w:val="en-US"/>
        </w:rPr>
        <w:t>:</w:t>
      </w:r>
    </w:p>
    <w:p w14:paraId="6C746C43" w14:textId="77777777" w:rsidR="00441205" w:rsidRDefault="00441205">
      <w:pPr>
        <w:rPr>
          <w:rFonts w:ascii="Calibri" w:hAnsi="Calibri" w:cs="Calibri"/>
          <w:b/>
          <w:bCs/>
          <w:lang w:val="en-US"/>
        </w:rPr>
      </w:pPr>
    </w:p>
    <w:p w14:paraId="0B3E29F9" w14:textId="7ECC82B4" w:rsidR="00441205" w:rsidRDefault="00441205">
      <w:pPr>
        <w:rPr>
          <w:rFonts w:ascii="Calibri" w:hAnsi="Calibri" w:cs="Calibri"/>
          <w:b/>
          <w:bCs/>
          <w:lang w:val="en-US"/>
        </w:rPr>
      </w:pPr>
      <w:r>
        <w:rPr>
          <w:rFonts w:ascii="Calibri" w:hAnsi="Calibri" w:cs="Calibri"/>
          <w:b/>
          <w:bCs/>
          <w:lang w:val="en-US"/>
        </w:rPr>
        <w:t>Logit models:</w:t>
      </w:r>
    </w:p>
    <w:p w14:paraId="609BE325" w14:textId="5D2C6F63" w:rsidR="00441205" w:rsidRPr="004F7EC1" w:rsidRDefault="00441205" w:rsidP="00247266">
      <w:pPr>
        <w:pStyle w:val="ListParagraph"/>
        <w:numPr>
          <w:ilvl w:val="0"/>
          <w:numId w:val="16"/>
        </w:numPr>
        <w:rPr>
          <w:rFonts w:ascii="Calibri" w:hAnsi="Calibri" w:cs="Calibri"/>
          <w:b/>
          <w:bCs/>
          <w:lang w:val="en-US"/>
        </w:rPr>
      </w:pPr>
      <w:r w:rsidRPr="004F7EC1">
        <w:rPr>
          <w:rFonts w:ascii="Calibri" w:hAnsi="Calibri" w:cs="Calibri"/>
          <w:lang w:val="en-US"/>
        </w:rPr>
        <w:t>Effect of individual characteristics on</w:t>
      </w:r>
      <w:r w:rsidR="004F7EC1" w:rsidRPr="004F7EC1">
        <w:rPr>
          <w:rFonts w:ascii="Calibri" w:hAnsi="Calibri" w:cs="Calibri"/>
          <w:lang w:val="en-US"/>
        </w:rPr>
        <w:t xml:space="preserve"> probability to reach emission reduction </w:t>
      </w:r>
      <w:r w:rsidRPr="004F7EC1">
        <w:rPr>
          <w:rFonts w:ascii="Calibri" w:hAnsi="Calibri" w:cs="Calibri"/>
          <w:lang w:val="en-US"/>
        </w:rPr>
        <w:t xml:space="preserve">target </w:t>
      </w:r>
    </w:p>
    <w:p w14:paraId="5A464543" w14:textId="6B0E91AE" w:rsidR="004F7EC1" w:rsidRPr="004F7EC1" w:rsidRDefault="004F7EC1" w:rsidP="00247266">
      <w:pPr>
        <w:pStyle w:val="ListParagraph"/>
        <w:numPr>
          <w:ilvl w:val="0"/>
          <w:numId w:val="16"/>
        </w:numPr>
        <w:rPr>
          <w:rFonts w:ascii="Calibri" w:hAnsi="Calibri" w:cs="Calibri"/>
          <w:b/>
          <w:bCs/>
          <w:lang w:val="en-US"/>
        </w:rPr>
      </w:pPr>
      <w:r>
        <w:rPr>
          <w:rFonts w:ascii="Calibri" w:hAnsi="Calibri" w:cs="Calibri"/>
          <w:lang w:val="en-US"/>
        </w:rPr>
        <w:t>Interaction of different individual characteristics on probability to reach emission reduction target</w:t>
      </w:r>
    </w:p>
    <w:p w14:paraId="40DA5412" w14:textId="77777777" w:rsidR="004F7EC1" w:rsidRPr="004F7EC1" w:rsidRDefault="004F7EC1" w:rsidP="004F7EC1">
      <w:pPr>
        <w:rPr>
          <w:rFonts w:ascii="Calibri" w:hAnsi="Calibri" w:cs="Calibri"/>
          <w:b/>
          <w:bCs/>
          <w:lang w:val="en-US"/>
        </w:rPr>
      </w:pPr>
    </w:p>
    <w:p w14:paraId="562F5727" w14:textId="25D3DE8F" w:rsidR="00441205" w:rsidRDefault="00441205" w:rsidP="00441205">
      <w:pPr>
        <w:rPr>
          <w:rFonts w:ascii="Calibri" w:hAnsi="Calibri" w:cs="Calibri"/>
          <w:b/>
          <w:bCs/>
          <w:lang w:val="en-US"/>
        </w:rPr>
      </w:pPr>
      <w:r>
        <w:rPr>
          <w:rFonts w:ascii="Calibri" w:hAnsi="Calibri" w:cs="Calibri"/>
          <w:b/>
          <w:bCs/>
          <w:lang w:val="en-US"/>
        </w:rPr>
        <w:t>MDCEVM:</w:t>
      </w:r>
    </w:p>
    <w:p w14:paraId="2274F2D8" w14:textId="77777777" w:rsidR="00CF4B75" w:rsidRDefault="00CF4B75" w:rsidP="00441205">
      <w:pPr>
        <w:rPr>
          <w:rFonts w:ascii="Calibri" w:hAnsi="Calibri" w:cs="Calibri"/>
          <w:b/>
          <w:bCs/>
          <w:lang w:val="en-US"/>
        </w:rPr>
      </w:pPr>
    </w:p>
    <w:p w14:paraId="1FB74BE3" w14:textId="3EAC63FD" w:rsidR="00CF4B75" w:rsidRPr="00F737A3" w:rsidRDefault="00CF4B75" w:rsidP="00441205">
      <w:pPr>
        <w:rPr>
          <w:rFonts w:ascii="Calibri" w:hAnsi="Calibri" w:cs="Calibri"/>
          <w:u w:val="single"/>
          <w:lang w:val="en-US"/>
        </w:rPr>
      </w:pPr>
      <w:r w:rsidRPr="00F737A3">
        <w:rPr>
          <w:rFonts w:ascii="Calibri" w:hAnsi="Calibri" w:cs="Calibri"/>
          <w:u w:val="single"/>
          <w:lang w:val="en-US"/>
        </w:rPr>
        <w:t>Key parameters</w:t>
      </w:r>
      <w:r w:rsidR="00C62AA8">
        <w:rPr>
          <w:rFonts w:ascii="Calibri" w:hAnsi="Calibri" w:cs="Calibri"/>
          <w:u w:val="single"/>
          <w:lang w:val="en-US"/>
        </w:rPr>
        <w:t xml:space="preserve"> /</w:t>
      </w:r>
      <w:r w:rsidR="001730A1">
        <w:rPr>
          <w:rFonts w:ascii="Calibri" w:hAnsi="Calibri" w:cs="Calibri"/>
          <w:u w:val="single"/>
          <w:lang w:val="en-US"/>
        </w:rPr>
        <w:t xml:space="preserve"> model output</w:t>
      </w:r>
    </w:p>
    <w:p w14:paraId="75FFE1A7" w14:textId="1E41B90A" w:rsidR="00CF4B75" w:rsidRDefault="00CF4B75" w:rsidP="00441205">
      <w:pPr>
        <w:pStyle w:val="ListParagraph"/>
        <w:numPr>
          <w:ilvl w:val="0"/>
          <w:numId w:val="16"/>
        </w:numPr>
        <w:rPr>
          <w:rFonts w:ascii="Calibri" w:hAnsi="Calibri" w:cs="Calibri"/>
          <w:lang w:val="en-US"/>
        </w:rPr>
      </w:pPr>
      <w:r>
        <w:rPr>
          <w:rFonts w:ascii="Calibri" w:hAnsi="Calibri" w:cs="Calibri"/>
          <w:lang w:val="en-US"/>
        </w:rPr>
        <w:t>Alternative specific constants ASC (</w:t>
      </w:r>
      <w:r w:rsidR="00F737A3">
        <w:rPr>
          <w:rFonts w:ascii="Calibri" w:hAnsi="Calibri" w:cs="Calibri"/>
          <w:lang w:val="en-US"/>
        </w:rPr>
        <w:t xml:space="preserve">i.e., </w:t>
      </w:r>
      <w:r>
        <w:rPr>
          <w:rFonts w:ascii="Calibri" w:hAnsi="Calibri" w:cs="Calibri"/>
          <w:lang w:val="en-US"/>
        </w:rPr>
        <w:t xml:space="preserve">effects </w:t>
      </w:r>
      <w:r w:rsidR="00C62AA8">
        <w:rPr>
          <w:rFonts w:ascii="Calibri" w:hAnsi="Calibri" w:cs="Calibri"/>
          <w:lang w:val="en-US"/>
        </w:rPr>
        <w:t xml:space="preserve">of adaptation measure </w:t>
      </w:r>
      <w:r>
        <w:rPr>
          <w:rFonts w:ascii="Calibri" w:hAnsi="Calibri" w:cs="Calibri"/>
          <w:lang w:val="en-US"/>
        </w:rPr>
        <w:t>on utility</w:t>
      </w:r>
    </w:p>
    <w:p w14:paraId="4CDB5664" w14:textId="24F9757C" w:rsidR="00441205" w:rsidRDefault="00F737A3" w:rsidP="00441205">
      <w:pPr>
        <w:pStyle w:val="ListParagraph"/>
        <w:numPr>
          <w:ilvl w:val="0"/>
          <w:numId w:val="16"/>
        </w:numPr>
        <w:rPr>
          <w:rFonts w:ascii="Calibri" w:hAnsi="Calibri" w:cs="Calibri"/>
          <w:lang w:val="en-US"/>
        </w:rPr>
      </w:pPr>
      <w:r>
        <w:rPr>
          <w:rFonts w:ascii="Calibri" w:hAnsi="Calibri" w:cs="Calibri"/>
          <w:lang w:val="en-US"/>
        </w:rPr>
        <w:t>T-stats (</w:t>
      </w:r>
      <w:proofErr w:type="gramStart"/>
      <w:r>
        <w:rPr>
          <w:rFonts w:ascii="Calibri" w:hAnsi="Calibri" w:cs="Calibri"/>
          <w:lang w:val="en-US"/>
        </w:rPr>
        <w:t>i.e.</w:t>
      </w:r>
      <w:proofErr w:type="gramEnd"/>
      <w:r>
        <w:rPr>
          <w:rFonts w:ascii="Calibri" w:hAnsi="Calibri" w:cs="Calibri"/>
          <w:lang w:val="en-US"/>
        </w:rPr>
        <w:t xml:space="preserve"> e</w:t>
      </w:r>
      <w:r w:rsidR="00CF4B75">
        <w:rPr>
          <w:rFonts w:ascii="Calibri" w:hAnsi="Calibri" w:cs="Calibri"/>
          <w:lang w:val="en-US"/>
        </w:rPr>
        <w:t xml:space="preserve">ffects of individual characteristics on different </w:t>
      </w:r>
      <w:r w:rsidR="00C62AA8">
        <w:rPr>
          <w:rFonts w:ascii="Calibri" w:hAnsi="Calibri" w:cs="Calibri"/>
          <w:lang w:val="en-US"/>
        </w:rPr>
        <w:t>adaptation measure</w:t>
      </w:r>
    </w:p>
    <w:p w14:paraId="261F1F80" w14:textId="393D2847" w:rsidR="00CF4B75" w:rsidRDefault="00CF4B75" w:rsidP="00441205">
      <w:pPr>
        <w:pStyle w:val="ListParagraph"/>
        <w:numPr>
          <w:ilvl w:val="0"/>
          <w:numId w:val="16"/>
        </w:numPr>
        <w:rPr>
          <w:rFonts w:ascii="Calibri" w:hAnsi="Calibri" w:cs="Calibri"/>
          <w:lang w:val="en-US"/>
        </w:rPr>
      </w:pPr>
      <w:r>
        <w:rPr>
          <w:rFonts w:ascii="Calibri" w:hAnsi="Calibri" w:cs="Calibri"/>
          <w:lang w:val="en-US"/>
        </w:rPr>
        <w:t>Satiation parameters</w:t>
      </w:r>
      <w:r w:rsidR="00C62AA8">
        <w:rPr>
          <w:rFonts w:ascii="Calibri" w:hAnsi="Calibri" w:cs="Calibri"/>
          <w:lang w:val="en-US"/>
        </w:rPr>
        <w:t>/curves</w:t>
      </w:r>
      <w:r>
        <w:rPr>
          <w:rFonts w:ascii="Calibri" w:hAnsi="Calibri" w:cs="Calibri"/>
          <w:lang w:val="en-US"/>
        </w:rPr>
        <w:t xml:space="preserve"> (</w:t>
      </w:r>
      <w:r w:rsidR="00F737A3">
        <w:rPr>
          <w:rFonts w:ascii="Calibri" w:hAnsi="Calibri" w:cs="Calibri"/>
          <w:lang w:val="en-US"/>
        </w:rPr>
        <w:t xml:space="preserve">i.e., </w:t>
      </w:r>
      <w:r w:rsidR="00406A24">
        <w:rPr>
          <w:rFonts w:ascii="Calibri" w:hAnsi="Calibri" w:cs="Calibri"/>
          <w:lang w:val="en-US"/>
        </w:rPr>
        <w:t xml:space="preserve">effect on continuous part of </w:t>
      </w:r>
      <w:r w:rsidR="00C62AA8">
        <w:rPr>
          <w:rFonts w:ascii="Calibri" w:hAnsi="Calibri" w:cs="Calibri"/>
          <w:lang w:val="en-US"/>
        </w:rPr>
        <w:t>adaptation measure</w:t>
      </w:r>
      <w:r w:rsidR="00406A24">
        <w:rPr>
          <w:rFonts w:ascii="Calibri" w:hAnsi="Calibri" w:cs="Calibri"/>
          <w:lang w:val="en-US"/>
        </w:rPr>
        <w:t xml:space="preserve">, </w:t>
      </w:r>
      <w:proofErr w:type="gramStart"/>
      <w:r w:rsidR="00406A24">
        <w:rPr>
          <w:rFonts w:ascii="Calibri" w:hAnsi="Calibri" w:cs="Calibri"/>
          <w:lang w:val="en-US"/>
        </w:rPr>
        <w:t>i.e.</w:t>
      </w:r>
      <w:proofErr w:type="gramEnd"/>
      <w:r w:rsidR="00406A24">
        <w:rPr>
          <w:rFonts w:ascii="Calibri" w:hAnsi="Calibri" w:cs="Calibri"/>
          <w:lang w:val="en-US"/>
        </w:rPr>
        <w:t xml:space="preserve"> how much has it been used)</w:t>
      </w:r>
    </w:p>
    <w:p w14:paraId="57032445" w14:textId="77777777" w:rsidR="00441205" w:rsidRDefault="00441205" w:rsidP="00441205">
      <w:pPr>
        <w:rPr>
          <w:rFonts w:ascii="Calibri" w:hAnsi="Calibri" w:cs="Calibri"/>
          <w:lang w:val="en-US"/>
        </w:rPr>
      </w:pPr>
    </w:p>
    <w:p w14:paraId="0CF04AF0" w14:textId="2A9A1025" w:rsidR="00441205" w:rsidRPr="00F737A3" w:rsidRDefault="00CF4B75" w:rsidP="00441205">
      <w:pPr>
        <w:rPr>
          <w:rFonts w:ascii="Calibri" w:hAnsi="Calibri" w:cs="Calibri"/>
          <w:u w:val="single"/>
          <w:lang w:val="en-US"/>
        </w:rPr>
      </w:pPr>
      <w:r w:rsidRPr="00F737A3">
        <w:rPr>
          <w:rFonts w:ascii="Calibri" w:hAnsi="Calibri" w:cs="Calibri"/>
          <w:u w:val="single"/>
          <w:lang w:val="en-US"/>
        </w:rPr>
        <w:t>Postestimation</w:t>
      </w:r>
      <w:r w:rsidR="00AA68CA">
        <w:rPr>
          <w:rFonts w:ascii="Calibri" w:hAnsi="Calibri" w:cs="Calibri"/>
          <w:u w:val="single"/>
          <w:lang w:val="en-US"/>
        </w:rPr>
        <w:t xml:space="preserve"> (?)</w:t>
      </w:r>
    </w:p>
    <w:p w14:paraId="7A5387D0" w14:textId="6304348E" w:rsidR="00441205" w:rsidRDefault="00AA68CA" w:rsidP="00AA68CA">
      <w:pPr>
        <w:pStyle w:val="ListParagraph"/>
        <w:numPr>
          <w:ilvl w:val="0"/>
          <w:numId w:val="16"/>
        </w:numPr>
        <w:rPr>
          <w:rFonts w:ascii="Calibri" w:hAnsi="Calibri" w:cs="Calibri"/>
          <w:lang w:val="en-US"/>
        </w:rPr>
      </w:pPr>
      <w:r>
        <w:rPr>
          <w:rFonts w:ascii="Calibri" w:hAnsi="Calibri" w:cs="Calibri"/>
          <w:lang w:val="en-US"/>
        </w:rPr>
        <w:t>Elasticities</w:t>
      </w:r>
    </w:p>
    <w:p w14:paraId="44A9994F" w14:textId="4B49379E" w:rsidR="00AA68CA" w:rsidRDefault="00AA68CA" w:rsidP="00AA68CA">
      <w:pPr>
        <w:pStyle w:val="ListParagraph"/>
        <w:numPr>
          <w:ilvl w:val="0"/>
          <w:numId w:val="16"/>
        </w:numPr>
        <w:rPr>
          <w:rFonts w:ascii="Calibri" w:hAnsi="Calibri" w:cs="Calibri"/>
          <w:lang w:val="en-US"/>
        </w:rPr>
      </w:pPr>
      <w:r>
        <w:rPr>
          <w:rFonts w:ascii="Calibri" w:hAnsi="Calibri" w:cs="Calibri"/>
          <w:lang w:val="en-US"/>
        </w:rPr>
        <w:t>Marginal probabilities</w:t>
      </w:r>
    </w:p>
    <w:p w14:paraId="1645924B" w14:textId="6045FAAC" w:rsidR="00AA68CA" w:rsidRPr="00AA68CA" w:rsidRDefault="00AA68CA" w:rsidP="00AA68CA">
      <w:pPr>
        <w:pStyle w:val="ListParagraph"/>
        <w:numPr>
          <w:ilvl w:val="0"/>
          <w:numId w:val="16"/>
        </w:numPr>
        <w:rPr>
          <w:rFonts w:ascii="Calibri" w:hAnsi="Calibri" w:cs="Calibri"/>
          <w:lang w:val="en-US"/>
        </w:rPr>
      </w:pPr>
      <w:r>
        <w:rPr>
          <w:rFonts w:ascii="Calibri" w:hAnsi="Calibri" w:cs="Calibri"/>
          <w:lang w:val="en-US"/>
        </w:rPr>
        <w:t>Cluster analysis</w:t>
      </w:r>
    </w:p>
    <w:p w14:paraId="79A3BA41" w14:textId="77777777" w:rsidR="00441205" w:rsidRDefault="00441205" w:rsidP="00441205">
      <w:pPr>
        <w:rPr>
          <w:rFonts w:ascii="Calibri" w:hAnsi="Calibri" w:cs="Calibri"/>
          <w:lang w:val="en-US"/>
        </w:rPr>
      </w:pPr>
    </w:p>
    <w:p w14:paraId="7A44D7B4" w14:textId="77777777" w:rsidR="00441205" w:rsidRDefault="00441205" w:rsidP="00441205">
      <w:pPr>
        <w:rPr>
          <w:rFonts w:ascii="Calibri" w:hAnsi="Calibri" w:cs="Calibri"/>
          <w:lang w:val="en-US"/>
        </w:rPr>
      </w:pPr>
    </w:p>
    <w:p w14:paraId="2391FB1A" w14:textId="3B312C11" w:rsidR="00441205" w:rsidRPr="00142DE4" w:rsidRDefault="00441205" w:rsidP="00441205">
      <w:pPr>
        <w:rPr>
          <w:rFonts w:ascii="Calibri" w:hAnsi="Calibri" w:cs="Calibri"/>
          <w:i/>
          <w:iCs/>
          <w:lang w:val="en-US"/>
        </w:rPr>
      </w:pPr>
      <w:r w:rsidRPr="00142DE4">
        <w:rPr>
          <w:rFonts w:ascii="Calibri" w:hAnsi="Calibri" w:cs="Calibri"/>
          <w:i/>
          <w:iCs/>
          <w:lang w:val="en-US"/>
        </w:rPr>
        <w:t xml:space="preserve">Description </w:t>
      </w:r>
      <w:r w:rsidR="00142DE4" w:rsidRPr="00142DE4">
        <w:rPr>
          <w:rFonts w:ascii="Calibri" w:hAnsi="Calibri" w:cs="Calibri"/>
          <w:i/>
          <w:iCs/>
          <w:lang w:val="en-US"/>
        </w:rPr>
        <w:t>MDCEVM</w:t>
      </w:r>
      <w:r w:rsidR="00F737A3">
        <w:rPr>
          <w:rFonts w:ascii="Calibri" w:hAnsi="Calibri" w:cs="Calibri"/>
          <w:i/>
          <w:iCs/>
          <w:lang w:val="en-US"/>
        </w:rPr>
        <w:t xml:space="preserve"> in Meister et al. (2022)</w:t>
      </w:r>
    </w:p>
    <w:p w14:paraId="40EC3B1E" w14:textId="67E084CD" w:rsidR="00142DE4" w:rsidRDefault="00142DE4" w:rsidP="00142DE4">
      <w:pPr>
        <w:jc w:val="both"/>
        <w:rPr>
          <w:rFonts w:ascii="Calibri" w:hAnsi="Calibri" w:cs="Calibri"/>
          <w:lang w:val="en-US"/>
        </w:rPr>
      </w:pPr>
      <w:r>
        <w:t>MDCEV models were first proposed in 2005 by Bhat (</w:t>
      </w:r>
      <w:r>
        <w:rPr>
          <w:i/>
          <w:iCs/>
        </w:rPr>
        <w:fldChar w:fldCharType="begin"/>
      </w:r>
      <w:r>
        <w:rPr>
          <w:i/>
          <w:iCs/>
        </w:rPr>
        <w:instrText>HYPERLINK "https://journals.sagepub.com/doi/full/10.1177/03611981221089545" \l "bibr4-03611981221089545"</w:instrText>
      </w:r>
      <w:r>
        <w:rPr>
          <w:i/>
          <w:iCs/>
        </w:rPr>
      </w:r>
      <w:r>
        <w:rPr>
          <w:i/>
          <w:iCs/>
        </w:rPr>
        <w:fldChar w:fldCharType="separate"/>
      </w:r>
      <w:r>
        <w:rPr>
          <w:rStyle w:val="Hyperlink"/>
          <w:i/>
          <w:iCs/>
        </w:rPr>
        <w:t>4</w:t>
      </w:r>
      <w:r>
        <w:rPr>
          <w:i/>
          <w:iCs/>
        </w:rPr>
        <w:fldChar w:fldCharType="end"/>
      </w:r>
      <w:r>
        <w:t>) and extended by numerous works to introduce or relax certain key model assumptions. As opposed to traditional discrete choice models, they allow the modeling the simultaneous choice of multiple goods (discrete dimension) and the corresponding continuous quantities of consumption (continuous dimension). While conventional multiple discrete models only allow modeling of the selection of one alternative from a set of mutually exclusive alternatives, MDCEV models consider goods as imperfect substitutes and enable modeling of the choice of multiple alternatives simultaneously using additive utility functions. These functions are of a non-linear nature and introduce diminishing marginal returns for each alternative’s consumption (satiation). This problem framing is by design well suited to represent real-world and relevant choices in many fields including time use, marketing and transport research. Furthermore, the derived satiation parameters generate more behavioral insights into the modeled decision process. In the transport sector, MDCEV models have been applied to a wide range of use cases, including the choice of household vehicle holdings and usage (</w:t>
      </w:r>
      <w:r>
        <w:rPr>
          <w:i/>
          <w:iCs/>
        </w:rPr>
        <w:fldChar w:fldCharType="begin"/>
      </w:r>
      <w:r>
        <w:rPr>
          <w:i/>
          <w:iCs/>
        </w:rPr>
        <w:instrText>HYPERLINK "https://journals.sagepub.com/doi/full/10.1177/03611981221089545" \l "bibr20-03611981221089545"</w:instrText>
      </w:r>
      <w:r>
        <w:rPr>
          <w:i/>
          <w:iCs/>
        </w:rPr>
      </w:r>
      <w:r>
        <w:rPr>
          <w:i/>
          <w:iCs/>
        </w:rPr>
        <w:fldChar w:fldCharType="separate"/>
      </w:r>
      <w:r>
        <w:rPr>
          <w:rStyle w:val="Hyperlink"/>
          <w:i/>
          <w:iCs/>
        </w:rPr>
        <w:t>20</w:t>
      </w:r>
      <w:r>
        <w:rPr>
          <w:i/>
          <w:iCs/>
        </w:rPr>
        <w:fldChar w:fldCharType="end"/>
      </w:r>
      <w:r>
        <w:t>), Mobility-as-a-Service services and usage (</w:t>
      </w:r>
      <w:r>
        <w:rPr>
          <w:i/>
          <w:iCs/>
        </w:rPr>
        <w:fldChar w:fldCharType="begin"/>
      </w:r>
      <w:r>
        <w:rPr>
          <w:i/>
          <w:iCs/>
        </w:rPr>
        <w:instrText>HYPERLINK "https://journals.sagepub.com/doi/full/10.1177/03611981221089545" \l "bibr21-03611981221089545"</w:instrText>
      </w:r>
      <w:r>
        <w:rPr>
          <w:i/>
          <w:iCs/>
        </w:rPr>
      </w:r>
      <w:r>
        <w:rPr>
          <w:i/>
          <w:iCs/>
        </w:rPr>
        <w:fldChar w:fldCharType="separate"/>
      </w:r>
      <w:r>
        <w:rPr>
          <w:rStyle w:val="Hyperlink"/>
          <w:i/>
          <w:iCs/>
        </w:rPr>
        <w:t>21</w:t>
      </w:r>
      <w:r>
        <w:rPr>
          <w:i/>
          <w:iCs/>
        </w:rPr>
        <w:fldChar w:fldCharType="end"/>
      </w:r>
      <w:r>
        <w:t>), general time use (</w:t>
      </w:r>
      <w:r>
        <w:rPr>
          <w:i/>
          <w:iCs/>
        </w:rPr>
        <w:fldChar w:fldCharType="begin"/>
      </w:r>
      <w:r>
        <w:rPr>
          <w:i/>
          <w:iCs/>
        </w:rPr>
        <w:instrText>HYPERLINK "https://journals.sagepub.com/doi/full/10.1177/03611981221089545" \l "bibr22-03611981221089545"</w:instrText>
      </w:r>
      <w:r>
        <w:rPr>
          <w:i/>
          <w:iCs/>
        </w:rPr>
      </w:r>
      <w:r>
        <w:rPr>
          <w:i/>
          <w:iCs/>
        </w:rPr>
        <w:fldChar w:fldCharType="separate"/>
      </w:r>
      <w:r>
        <w:rPr>
          <w:rStyle w:val="Hyperlink"/>
          <w:i/>
          <w:iCs/>
        </w:rPr>
        <w:t>22</w:t>
      </w:r>
      <w:r>
        <w:rPr>
          <w:i/>
          <w:iCs/>
        </w:rPr>
        <w:fldChar w:fldCharType="end"/>
      </w:r>
      <w:r>
        <w:t>), travel-based time use (</w:t>
      </w:r>
      <w:r>
        <w:rPr>
          <w:i/>
          <w:iCs/>
        </w:rPr>
        <w:fldChar w:fldCharType="begin"/>
      </w:r>
      <w:r>
        <w:rPr>
          <w:i/>
          <w:iCs/>
        </w:rPr>
        <w:instrText>HYPERLINK "https://journals.sagepub.com/doi/full/10.1177/03611981221089545" \l "bibr23-03611981221089545"</w:instrText>
      </w:r>
      <w:r>
        <w:rPr>
          <w:i/>
          <w:iCs/>
        </w:rPr>
      </w:r>
      <w:r>
        <w:rPr>
          <w:i/>
          <w:iCs/>
        </w:rPr>
        <w:fldChar w:fldCharType="separate"/>
      </w:r>
      <w:r>
        <w:rPr>
          <w:rStyle w:val="Hyperlink"/>
          <w:i/>
          <w:iCs/>
        </w:rPr>
        <w:t>23</w:t>
      </w:r>
      <w:r>
        <w:rPr>
          <w:i/>
          <w:iCs/>
        </w:rPr>
        <w:fldChar w:fldCharType="end"/>
      </w:r>
      <w:r>
        <w:t>), as well as modeling of social networks (</w:t>
      </w:r>
      <w:r>
        <w:rPr>
          <w:i/>
          <w:iCs/>
        </w:rPr>
        <w:fldChar w:fldCharType="begin"/>
      </w:r>
      <w:r>
        <w:rPr>
          <w:i/>
          <w:iCs/>
        </w:rPr>
        <w:instrText>HYPERLINK "https://journals.sagepub.com/doi/full/10.1177/03611981221089545" \l "bibr24-03611981221089545"</w:instrText>
      </w:r>
      <w:r>
        <w:rPr>
          <w:i/>
          <w:iCs/>
        </w:rPr>
      </w:r>
      <w:r>
        <w:rPr>
          <w:i/>
          <w:iCs/>
        </w:rPr>
        <w:fldChar w:fldCharType="separate"/>
      </w:r>
      <w:r>
        <w:rPr>
          <w:rStyle w:val="Hyperlink"/>
          <w:i/>
          <w:iCs/>
        </w:rPr>
        <w:t>24</w:t>
      </w:r>
      <w:r>
        <w:rPr>
          <w:i/>
          <w:iCs/>
        </w:rPr>
        <w:fldChar w:fldCharType="end"/>
      </w:r>
      <w:r>
        <w:t>). The framework assumes the existence of a budget constraint that has to be allocated among different alternatives. The budget itself may take the form of total hours in a day, VMT or a monetary budget. The framework can further assume the existence of an outside good, defined as a good that has a positive consumption by all respondents. The specification of such a constraint affects whether corner solutions in the utility space are considered. Similar to conventional discrete choice models, the various error terms can be subjected to different assumptions. Relaxing the assumption of independent and identically distributed error across alternatives using a mixing error structure results in the mixed MDCEV (MMDCEV).</w:t>
      </w:r>
    </w:p>
    <w:p w14:paraId="30443FC4" w14:textId="77777777" w:rsidR="00142DE4" w:rsidRDefault="00142DE4" w:rsidP="00441205">
      <w:pPr>
        <w:rPr>
          <w:rFonts w:ascii="Calibri" w:hAnsi="Calibri" w:cs="Calibri"/>
          <w:lang w:val="en-US"/>
        </w:rPr>
      </w:pPr>
    </w:p>
    <w:p w14:paraId="07D6B974" w14:textId="5DF2995F" w:rsidR="00142DE4" w:rsidRPr="00142DE4" w:rsidRDefault="00142DE4" w:rsidP="00441205">
      <w:pPr>
        <w:rPr>
          <w:rFonts w:ascii="Calibri" w:hAnsi="Calibri" w:cs="Calibri"/>
          <w:i/>
          <w:iCs/>
          <w:lang w:val="en-US"/>
        </w:rPr>
      </w:pPr>
      <w:r w:rsidRPr="00142DE4">
        <w:rPr>
          <w:rFonts w:ascii="Calibri" w:hAnsi="Calibri" w:cs="Calibri"/>
          <w:i/>
          <w:iCs/>
          <w:lang w:val="en-US"/>
        </w:rPr>
        <w:t>Source:</w:t>
      </w:r>
    </w:p>
    <w:p w14:paraId="7E14B3D4" w14:textId="4CDCCD3F" w:rsidR="00142DE4" w:rsidRPr="00142DE4" w:rsidRDefault="00142DE4" w:rsidP="00441205">
      <w:pPr>
        <w:rPr>
          <w:rFonts w:ascii="Calibri" w:hAnsi="Calibri" w:cs="Calibri"/>
          <w:i/>
          <w:iCs/>
          <w:lang w:val="en-US"/>
        </w:rPr>
      </w:pPr>
      <w:r w:rsidRPr="00142DE4">
        <w:rPr>
          <w:i/>
          <w:iCs/>
        </w:rPr>
        <w:t xml:space="preserve">Meister, A., Mondal, A., Asmussen, K. E., Bhat, C., &amp; Axhausen, K. W. (2022). Modeling Urban Mode Choice Behavior During the COVID-19 Pandemic in Switzerland Using Mixed </w:t>
      </w:r>
      <w:r w:rsidRPr="00142DE4">
        <w:rPr>
          <w:i/>
          <w:iCs/>
        </w:rPr>
        <w:lastRenderedPageBreak/>
        <w:t xml:space="preserve">Multiple Discrete-Continuous Extreme Value Models. Transportation Research Record, 0(0). </w:t>
      </w:r>
      <w:r w:rsidRPr="00142DE4">
        <w:rPr>
          <w:i/>
          <w:iCs/>
        </w:rPr>
        <w:fldChar w:fldCharType="begin"/>
      </w:r>
      <w:r w:rsidRPr="00142DE4">
        <w:rPr>
          <w:i/>
          <w:iCs/>
        </w:rPr>
        <w:instrText>HYPERLINK "https://doi.org/10.1177/03611981221089545"</w:instrText>
      </w:r>
      <w:r w:rsidRPr="00142DE4">
        <w:rPr>
          <w:i/>
          <w:iCs/>
        </w:rPr>
      </w:r>
      <w:r w:rsidRPr="00142DE4">
        <w:rPr>
          <w:i/>
          <w:iCs/>
        </w:rPr>
        <w:fldChar w:fldCharType="separate"/>
      </w:r>
      <w:r w:rsidRPr="00142DE4">
        <w:rPr>
          <w:rStyle w:val="Hyperlink"/>
          <w:i/>
          <w:iCs/>
        </w:rPr>
        <w:t>https://doi.org/10.1177/03611981221089545</w:t>
      </w:r>
      <w:r w:rsidRPr="00142DE4">
        <w:rPr>
          <w:i/>
          <w:iCs/>
        </w:rPr>
        <w:fldChar w:fldCharType="end"/>
      </w:r>
    </w:p>
    <w:p w14:paraId="5E6335DB" w14:textId="1F160607" w:rsidR="00441205" w:rsidRDefault="00441205">
      <w:pPr>
        <w:rPr>
          <w:rFonts w:ascii="Calibri" w:hAnsi="Calibri" w:cs="Calibri"/>
          <w:b/>
          <w:bCs/>
          <w:lang w:val="en-US"/>
        </w:rPr>
      </w:pPr>
      <w:r>
        <w:rPr>
          <w:rFonts w:ascii="Calibri" w:hAnsi="Calibri" w:cs="Calibri"/>
          <w:b/>
          <w:bCs/>
          <w:lang w:val="en-US"/>
        </w:rPr>
        <w:br w:type="page"/>
      </w:r>
    </w:p>
    <w:p w14:paraId="567DFB3E" w14:textId="5BCD13F3" w:rsidR="00350FC0" w:rsidRDefault="00D1494A" w:rsidP="006D021E">
      <w:pPr>
        <w:rPr>
          <w:rFonts w:ascii="Calibri" w:hAnsi="Calibri" w:cs="Calibri"/>
          <w:b/>
          <w:bCs/>
          <w:lang w:val="en-US"/>
        </w:rPr>
      </w:pPr>
      <w:r w:rsidRPr="00B71872">
        <w:rPr>
          <w:rFonts w:ascii="Calibri" w:hAnsi="Calibri" w:cs="Calibri"/>
          <w:b/>
          <w:bCs/>
          <w:highlight w:val="red"/>
          <w:lang w:val="en-US"/>
        </w:rPr>
        <w:lastRenderedPageBreak/>
        <w:t xml:space="preserve">Theory </w:t>
      </w:r>
      <w:r w:rsidR="0089142C" w:rsidRPr="00B71872">
        <w:rPr>
          <w:rFonts w:ascii="Calibri" w:hAnsi="Calibri" w:cs="Calibri"/>
          <w:b/>
          <w:bCs/>
          <w:highlight w:val="red"/>
          <w:lang w:val="en-US"/>
        </w:rPr>
        <w:t>dump</w:t>
      </w:r>
      <w:r w:rsidR="00B71872" w:rsidRPr="00B71872">
        <w:rPr>
          <w:rFonts w:ascii="Calibri" w:hAnsi="Calibri" w:cs="Calibri"/>
          <w:b/>
          <w:bCs/>
          <w:highlight w:val="red"/>
          <w:lang w:val="en-US"/>
        </w:rPr>
        <w:t xml:space="preserve"> (DELETE BEFORE SUBMITTING)</w:t>
      </w:r>
    </w:p>
    <w:p w14:paraId="3C091CA7" w14:textId="77777777" w:rsidR="004B6CA6" w:rsidRDefault="004B6CA6" w:rsidP="006D021E">
      <w:pPr>
        <w:rPr>
          <w:rFonts w:ascii="Calibri" w:hAnsi="Calibri" w:cs="Calibri"/>
          <w:b/>
          <w:bCs/>
          <w:lang w:val="en-US"/>
        </w:rPr>
      </w:pPr>
    </w:p>
    <w:p w14:paraId="5820C6F5" w14:textId="77777777" w:rsidR="004B6CA6" w:rsidRDefault="004B6CA6" w:rsidP="006D021E">
      <w:pPr>
        <w:rPr>
          <w:rFonts w:ascii="Calibri" w:hAnsi="Calibri" w:cs="Calibri"/>
          <w:b/>
          <w:bCs/>
          <w:lang w:val="en-US"/>
        </w:rPr>
      </w:pPr>
    </w:p>
    <w:p w14:paraId="39407171" w14:textId="77777777" w:rsidR="004B6CA6" w:rsidRDefault="004B6CA6" w:rsidP="004B6CA6">
      <w:pPr>
        <w:pStyle w:val="ListParagraph"/>
        <w:numPr>
          <w:ilvl w:val="0"/>
          <w:numId w:val="15"/>
        </w:numPr>
        <w:spacing w:line="276" w:lineRule="auto"/>
        <w:jc w:val="both"/>
        <w:rPr>
          <w:rFonts w:ascii="Calibri" w:hAnsi="Calibri" w:cs="Calibri"/>
          <w:highlight w:val="yellow"/>
          <w:lang w:val="en-GB"/>
        </w:rPr>
      </w:pPr>
      <w:r>
        <w:rPr>
          <w:rFonts w:ascii="Calibri" w:hAnsi="Calibri" w:cs="Calibri"/>
          <w:highlight w:val="yellow"/>
          <w:lang w:val="en-GB"/>
        </w:rPr>
        <w:t>Makes the cost aspect particularly salient</w:t>
      </w:r>
    </w:p>
    <w:p w14:paraId="784CCCE5" w14:textId="77777777" w:rsidR="004B6CA6" w:rsidRDefault="004B6CA6" w:rsidP="004B6CA6">
      <w:pPr>
        <w:pStyle w:val="ListParagraph"/>
        <w:numPr>
          <w:ilvl w:val="1"/>
          <w:numId w:val="15"/>
        </w:numPr>
        <w:spacing w:line="276" w:lineRule="auto"/>
        <w:jc w:val="both"/>
        <w:rPr>
          <w:rFonts w:ascii="Calibri" w:hAnsi="Calibri" w:cs="Calibri"/>
          <w:highlight w:val="yellow"/>
          <w:lang w:val="en-GB"/>
        </w:rPr>
      </w:pPr>
      <w:r>
        <w:rPr>
          <w:rFonts w:ascii="Calibri" w:hAnsi="Calibri" w:cs="Calibri"/>
          <w:highlight w:val="yellow"/>
          <w:lang w:val="en-GB"/>
        </w:rPr>
        <w:t xml:space="preserve">Are financial costs most important, or </w:t>
      </w:r>
      <w:proofErr w:type="spellStart"/>
      <w:r>
        <w:rPr>
          <w:rFonts w:ascii="Calibri" w:hAnsi="Calibri" w:cs="Calibri"/>
          <w:highlight w:val="yellow"/>
          <w:lang w:val="en-GB"/>
        </w:rPr>
        <w:t>behavior</w:t>
      </w:r>
      <w:proofErr w:type="spellEnd"/>
      <w:r>
        <w:rPr>
          <w:rFonts w:ascii="Calibri" w:hAnsi="Calibri" w:cs="Calibri"/>
          <w:highlight w:val="yellow"/>
          <w:lang w:val="en-GB"/>
        </w:rPr>
        <w:t>?</w:t>
      </w:r>
    </w:p>
    <w:p w14:paraId="355D6D05" w14:textId="77777777" w:rsidR="004B6CA6" w:rsidRDefault="004B6CA6" w:rsidP="004B6CA6">
      <w:pPr>
        <w:pStyle w:val="ListParagraph"/>
        <w:numPr>
          <w:ilvl w:val="2"/>
          <w:numId w:val="15"/>
        </w:numPr>
        <w:spacing w:line="276" w:lineRule="auto"/>
        <w:jc w:val="both"/>
        <w:rPr>
          <w:rFonts w:ascii="Calibri" w:hAnsi="Calibri" w:cs="Calibri"/>
          <w:highlight w:val="yellow"/>
          <w:lang w:val="en-GB"/>
        </w:rPr>
      </w:pPr>
      <w:r>
        <w:rPr>
          <w:rFonts w:ascii="Calibri" w:hAnsi="Calibri" w:cs="Calibri"/>
          <w:highlight w:val="yellow"/>
          <w:lang w:val="en-GB"/>
        </w:rPr>
        <w:t xml:space="preserve">Different types of </w:t>
      </w:r>
      <w:proofErr w:type="spellStart"/>
      <w:r>
        <w:rPr>
          <w:rFonts w:ascii="Calibri" w:hAnsi="Calibri" w:cs="Calibri"/>
          <w:highlight w:val="yellow"/>
          <w:lang w:val="en-GB"/>
        </w:rPr>
        <w:t>behavioral</w:t>
      </w:r>
      <w:proofErr w:type="spellEnd"/>
      <w:r>
        <w:rPr>
          <w:rFonts w:ascii="Calibri" w:hAnsi="Calibri" w:cs="Calibri"/>
          <w:highlight w:val="yellow"/>
          <w:lang w:val="en-GB"/>
        </w:rPr>
        <w:t xml:space="preserve"> costs, effectiveness and financial costs</w:t>
      </w:r>
    </w:p>
    <w:p w14:paraId="5C2C2E29" w14:textId="77777777" w:rsidR="004B6CA6" w:rsidRDefault="004B6CA6" w:rsidP="004B6CA6">
      <w:pPr>
        <w:spacing w:line="276" w:lineRule="auto"/>
        <w:jc w:val="both"/>
        <w:rPr>
          <w:rFonts w:ascii="Calibri" w:hAnsi="Calibri" w:cs="Calibri"/>
          <w:highlight w:val="yellow"/>
          <w:lang w:val="en-GB"/>
        </w:rPr>
      </w:pPr>
    </w:p>
    <w:p w14:paraId="25F3B077" w14:textId="77777777" w:rsidR="004B6CA6" w:rsidRDefault="004B6CA6" w:rsidP="004B6CA6">
      <w:pPr>
        <w:spacing w:line="276" w:lineRule="auto"/>
        <w:jc w:val="both"/>
        <w:rPr>
          <w:rFonts w:ascii="Calibri" w:hAnsi="Calibri" w:cs="Calibri"/>
          <w:highlight w:val="yellow"/>
          <w:lang w:val="en-GB"/>
        </w:rPr>
      </w:pPr>
    </w:p>
    <w:p w14:paraId="10C58958" w14:textId="77777777" w:rsidR="004B6CA6" w:rsidRDefault="004B6CA6" w:rsidP="004B6CA6">
      <w:pPr>
        <w:spacing w:line="276" w:lineRule="auto"/>
        <w:jc w:val="both"/>
        <w:rPr>
          <w:rFonts w:ascii="Calibri" w:hAnsi="Calibri" w:cs="Calibri"/>
          <w:highlight w:val="yellow"/>
          <w:lang w:val="en-GB"/>
        </w:rPr>
      </w:pPr>
    </w:p>
    <w:p w14:paraId="0532ACB8" w14:textId="77777777" w:rsidR="004B6CA6" w:rsidRDefault="004B6CA6" w:rsidP="004B6CA6">
      <w:pPr>
        <w:jc w:val="both"/>
        <w:rPr>
          <w:rFonts w:ascii="Calibri" w:hAnsi="Calibri" w:cs="Calibri"/>
          <w:lang w:val="en-GB"/>
        </w:rPr>
      </w:pPr>
    </w:p>
    <w:p w14:paraId="0418C7B8" w14:textId="77777777" w:rsidR="004B6CA6" w:rsidRPr="00B226D6" w:rsidRDefault="004B6CA6" w:rsidP="004B6CA6">
      <w:pPr>
        <w:pStyle w:val="ListParagraph"/>
        <w:numPr>
          <w:ilvl w:val="0"/>
          <w:numId w:val="14"/>
        </w:numPr>
        <w:jc w:val="both"/>
        <w:rPr>
          <w:rFonts w:ascii="Calibri" w:hAnsi="Calibri" w:cs="Calibri"/>
          <w:lang w:val="en-GB"/>
        </w:rPr>
      </w:pPr>
      <w:r>
        <w:rPr>
          <w:rFonts w:ascii="Calibri" w:hAnsi="Calibri" w:cs="Calibri"/>
          <w:lang w:val="en-GB"/>
        </w:rPr>
        <w:t xml:space="preserve">Full information environment, how will this affect distributional implications? By making costs transparent, we’d expect to </w:t>
      </w:r>
    </w:p>
    <w:p w14:paraId="45B28C26" w14:textId="77777777" w:rsidR="004B6CA6" w:rsidRPr="00365502" w:rsidRDefault="004B6CA6" w:rsidP="004B6CA6">
      <w:pPr>
        <w:rPr>
          <w:rFonts w:ascii="Calibri" w:hAnsi="Calibri" w:cs="Calibri"/>
          <w:lang w:val="en-GB"/>
        </w:rPr>
      </w:pPr>
    </w:p>
    <w:p w14:paraId="6DB77162" w14:textId="77777777" w:rsidR="004B6CA6" w:rsidRPr="00365502" w:rsidRDefault="004B6CA6" w:rsidP="004B6CA6">
      <w:pPr>
        <w:pStyle w:val="ListParagraph"/>
        <w:rPr>
          <w:rFonts w:ascii="Calibri" w:hAnsi="Calibri" w:cs="Calibri"/>
          <w:lang w:val="en-GB"/>
        </w:rPr>
      </w:pPr>
    </w:p>
    <w:p w14:paraId="3185A5CD" w14:textId="77777777" w:rsidR="004B6CA6" w:rsidRPr="00365502" w:rsidRDefault="004B6CA6" w:rsidP="004B6CA6">
      <w:pPr>
        <w:pStyle w:val="ListParagraph"/>
        <w:rPr>
          <w:rFonts w:ascii="Calibri" w:hAnsi="Calibri" w:cs="Calibri"/>
          <w:lang w:val="en-GB"/>
        </w:rPr>
      </w:pPr>
      <w:r w:rsidRPr="00365502">
        <w:rPr>
          <w:rFonts w:ascii="Calibri" w:hAnsi="Calibri" w:cs="Calibri"/>
          <w:lang w:val="en-GB"/>
        </w:rPr>
        <w:t>Ideological factors (left/right, environmental concern)</w:t>
      </w:r>
    </w:p>
    <w:p w14:paraId="6F368435" w14:textId="77777777" w:rsidR="004B6CA6" w:rsidRPr="00365502" w:rsidRDefault="004B6CA6" w:rsidP="004B6CA6">
      <w:pPr>
        <w:pStyle w:val="ListParagraph"/>
        <w:rPr>
          <w:rFonts w:ascii="Calibri" w:hAnsi="Calibri" w:cs="Calibri"/>
          <w:lang w:val="en-GB"/>
        </w:rPr>
      </w:pPr>
      <w:r w:rsidRPr="00365502">
        <w:rPr>
          <w:rFonts w:ascii="Calibri" w:hAnsi="Calibri" w:cs="Calibri"/>
          <w:lang w:val="en-GB"/>
        </w:rPr>
        <w:t>Material factors (income)</w:t>
      </w:r>
    </w:p>
    <w:p w14:paraId="197AE42F" w14:textId="77777777" w:rsidR="004B6CA6" w:rsidRPr="00365502" w:rsidRDefault="004B6CA6" w:rsidP="004B6CA6">
      <w:pPr>
        <w:pStyle w:val="ListParagraph"/>
        <w:rPr>
          <w:rFonts w:ascii="Calibri" w:hAnsi="Calibri" w:cs="Calibri"/>
          <w:lang w:val="en-GB"/>
        </w:rPr>
      </w:pPr>
      <w:proofErr w:type="spellStart"/>
      <w:r w:rsidRPr="00365502">
        <w:rPr>
          <w:rFonts w:ascii="Calibri" w:hAnsi="Calibri" w:cs="Calibri"/>
          <w:lang w:val="en-GB"/>
        </w:rPr>
        <w:t>Behavioral</w:t>
      </w:r>
      <w:proofErr w:type="spellEnd"/>
      <w:r w:rsidRPr="00365502">
        <w:rPr>
          <w:rFonts w:ascii="Calibri" w:hAnsi="Calibri" w:cs="Calibri"/>
          <w:lang w:val="en-GB"/>
        </w:rPr>
        <w:t xml:space="preserve"> factors (car ownership, flying, meat, house ownership)</w:t>
      </w:r>
    </w:p>
    <w:p w14:paraId="1A90AD87" w14:textId="77777777" w:rsidR="004B6CA6" w:rsidRPr="00365502" w:rsidRDefault="004B6CA6" w:rsidP="004B6CA6">
      <w:pPr>
        <w:pStyle w:val="ListParagraph"/>
        <w:rPr>
          <w:rFonts w:ascii="Calibri" w:hAnsi="Calibri" w:cs="Calibri"/>
          <w:lang w:val="en-GB"/>
        </w:rPr>
      </w:pPr>
    </w:p>
    <w:p w14:paraId="3B5DCE56" w14:textId="77777777" w:rsidR="004B6CA6" w:rsidRPr="00365502" w:rsidRDefault="004B6CA6" w:rsidP="004B6CA6">
      <w:pPr>
        <w:pStyle w:val="ListParagraph"/>
        <w:rPr>
          <w:rFonts w:ascii="Calibri" w:hAnsi="Calibri" w:cs="Calibri"/>
          <w:lang w:val="en-GB"/>
        </w:rPr>
      </w:pPr>
      <w:proofErr w:type="spellStart"/>
      <w:r w:rsidRPr="00365502">
        <w:rPr>
          <w:rFonts w:ascii="Calibri" w:hAnsi="Calibri" w:cs="Calibri"/>
          <w:lang w:val="en-GB"/>
        </w:rPr>
        <w:t>Adhoc</w:t>
      </w:r>
      <w:proofErr w:type="spellEnd"/>
      <w:r w:rsidRPr="00365502">
        <w:rPr>
          <w:rFonts w:ascii="Calibri" w:hAnsi="Calibri" w:cs="Calibri"/>
          <w:lang w:val="en-GB"/>
        </w:rPr>
        <w:t>-hypotheses:</w:t>
      </w:r>
    </w:p>
    <w:p w14:paraId="18C19F39" w14:textId="77777777" w:rsidR="004B6CA6" w:rsidRPr="00365502" w:rsidRDefault="004B6CA6" w:rsidP="004B6CA6">
      <w:pPr>
        <w:pStyle w:val="ListParagraph"/>
        <w:numPr>
          <w:ilvl w:val="1"/>
          <w:numId w:val="9"/>
        </w:numPr>
        <w:rPr>
          <w:rFonts w:ascii="Calibri" w:hAnsi="Calibri" w:cs="Calibri"/>
          <w:lang w:val="en-GB"/>
        </w:rPr>
      </w:pPr>
      <w:proofErr w:type="spellStart"/>
      <w:r w:rsidRPr="00365502">
        <w:rPr>
          <w:rFonts w:ascii="Calibri" w:hAnsi="Calibri" w:cs="Calibri"/>
          <w:lang w:val="en-GB"/>
        </w:rPr>
        <w:t>Behaviors</w:t>
      </w:r>
      <w:proofErr w:type="spellEnd"/>
      <w:r w:rsidRPr="00365502">
        <w:rPr>
          <w:rFonts w:ascii="Calibri" w:hAnsi="Calibri" w:cs="Calibri"/>
          <w:lang w:val="en-GB"/>
        </w:rPr>
        <w:t xml:space="preserve"> determine choices</w:t>
      </w:r>
    </w:p>
    <w:p w14:paraId="57060959" w14:textId="77777777" w:rsidR="004B6CA6" w:rsidRPr="00365502" w:rsidRDefault="004B6CA6" w:rsidP="004B6CA6">
      <w:pPr>
        <w:pStyle w:val="ListParagraph"/>
        <w:numPr>
          <w:ilvl w:val="2"/>
          <w:numId w:val="9"/>
        </w:numPr>
        <w:rPr>
          <w:rFonts w:ascii="Calibri" w:hAnsi="Calibri" w:cs="Calibri"/>
          <w:lang w:val="en-GB"/>
        </w:rPr>
      </w:pPr>
      <w:r w:rsidRPr="00365502">
        <w:rPr>
          <w:rFonts w:ascii="Calibri" w:hAnsi="Calibri" w:cs="Calibri"/>
          <w:lang w:val="en-GB"/>
        </w:rPr>
        <w:t>Car ownership: change</w:t>
      </w:r>
    </w:p>
    <w:p w14:paraId="1DA18BA7" w14:textId="77777777" w:rsidR="004B6CA6" w:rsidRPr="00365502" w:rsidRDefault="004B6CA6" w:rsidP="004B6CA6">
      <w:pPr>
        <w:pStyle w:val="ListParagraph"/>
        <w:numPr>
          <w:ilvl w:val="2"/>
          <w:numId w:val="9"/>
        </w:numPr>
        <w:rPr>
          <w:rFonts w:ascii="Calibri" w:hAnsi="Calibri" w:cs="Calibri"/>
          <w:lang w:val="en-GB"/>
        </w:rPr>
      </w:pPr>
      <w:r w:rsidRPr="00365502">
        <w:rPr>
          <w:rFonts w:ascii="Calibri" w:hAnsi="Calibri" w:cs="Calibri"/>
          <w:lang w:val="en-GB"/>
        </w:rPr>
        <w:t>Flying: change:</w:t>
      </w:r>
    </w:p>
    <w:p w14:paraId="597743DB" w14:textId="77777777" w:rsidR="004B6CA6" w:rsidRPr="00365502" w:rsidRDefault="004B6CA6" w:rsidP="004B6CA6">
      <w:pPr>
        <w:pStyle w:val="ListParagraph"/>
        <w:numPr>
          <w:ilvl w:val="2"/>
          <w:numId w:val="9"/>
        </w:numPr>
        <w:rPr>
          <w:rFonts w:ascii="Calibri" w:hAnsi="Calibri" w:cs="Calibri"/>
          <w:lang w:val="en-GB"/>
        </w:rPr>
      </w:pPr>
      <w:r w:rsidRPr="00365502">
        <w:rPr>
          <w:rFonts w:ascii="Calibri" w:hAnsi="Calibri" w:cs="Calibri"/>
          <w:lang w:val="en-GB"/>
        </w:rPr>
        <w:t>Meat: change</w:t>
      </w:r>
    </w:p>
    <w:p w14:paraId="4F731F9E" w14:textId="77777777" w:rsidR="004B6CA6" w:rsidRPr="00365502" w:rsidRDefault="004B6CA6" w:rsidP="004B6CA6">
      <w:pPr>
        <w:pStyle w:val="ListParagraph"/>
        <w:numPr>
          <w:ilvl w:val="2"/>
          <w:numId w:val="9"/>
        </w:numPr>
        <w:rPr>
          <w:rFonts w:ascii="Calibri" w:hAnsi="Calibri" w:cs="Calibri"/>
          <w:lang w:val="en-GB"/>
        </w:rPr>
      </w:pPr>
      <w:r w:rsidRPr="00365502">
        <w:rPr>
          <w:rFonts w:ascii="Calibri" w:hAnsi="Calibri" w:cs="Calibri"/>
          <w:lang w:val="en-GB"/>
        </w:rPr>
        <w:t>House ownership: change</w:t>
      </w:r>
    </w:p>
    <w:p w14:paraId="0E90E24B" w14:textId="77777777" w:rsidR="004B6CA6" w:rsidRPr="00365502" w:rsidRDefault="004B6CA6" w:rsidP="004B6CA6">
      <w:pPr>
        <w:pStyle w:val="ListParagraph"/>
        <w:numPr>
          <w:ilvl w:val="1"/>
          <w:numId w:val="9"/>
        </w:numPr>
        <w:rPr>
          <w:rFonts w:ascii="Calibri" w:hAnsi="Calibri" w:cs="Calibri"/>
          <w:lang w:val="en-GB"/>
        </w:rPr>
      </w:pPr>
      <w:r w:rsidRPr="00365502">
        <w:rPr>
          <w:rFonts w:ascii="Calibri" w:hAnsi="Calibri" w:cs="Calibri"/>
          <w:lang w:val="en-GB"/>
        </w:rPr>
        <w:t xml:space="preserve">Income: more likely use money instead of </w:t>
      </w:r>
      <w:proofErr w:type="spellStart"/>
      <w:r w:rsidRPr="00365502">
        <w:rPr>
          <w:rFonts w:ascii="Calibri" w:hAnsi="Calibri" w:cs="Calibri"/>
          <w:lang w:val="en-GB"/>
        </w:rPr>
        <w:t>behavioral</w:t>
      </w:r>
      <w:proofErr w:type="spellEnd"/>
      <w:r w:rsidRPr="00365502">
        <w:rPr>
          <w:rFonts w:ascii="Calibri" w:hAnsi="Calibri" w:cs="Calibri"/>
          <w:lang w:val="en-GB"/>
        </w:rPr>
        <w:t xml:space="preserve"> change (incl. certificates)</w:t>
      </w:r>
    </w:p>
    <w:p w14:paraId="67460E51" w14:textId="77777777" w:rsidR="004B6CA6" w:rsidRPr="00365502" w:rsidRDefault="004B6CA6" w:rsidP="004B6CA6">
      <w:pPr>
        <w:pStyle w:val="ListParagraph"/>
        <w:numPr>
          <w:ilvl w:val="1"/>
          <w:numId w:val="9"/>
        </w:numPr>
        <w:rPr>
          <w:rFonts w:ascii="Calibri" w:hAnsi="Calibri" w:cs="Calibri"/>
          <w:lang w:val="en-GB"/>
        </w:rPr>
      </w:pPr>
      <w:r w:rsidRPr="00365502">
        <w:rPr>
          <w:rFonts w:ascii="Calibri" w:hAnsi="Calibri" w:cs="Calibri"/>
          <w:lang w:val="en-GB"/>
        </w:rPr>
        <w:t xml:space="preserve">Left/right (more likely to bear </w:t>
      </w:r>
      <w:proofErr w:type="spellStart"/>
      <w:r w:rsidRPr="00365502">
        <w:rPr>
          <w:rFonts w:ascii="Calibri" w:hAnsi="Calibri" w:cs="Calibri"/>
          <w:lang w:val="en-GB"/>
        </w:rPr>
        <w:t>behavioral</w:t>
      </w:r>
      <w:proofErr w:type="spellEnd"/>
      <w:r w:rsidRPr="00365502">
        <w:rPr>
          <w:rFonts w:ascii="Calibri" w:hAnsi="Calibri" w:cs="Calibri"/>
          <w:lang w:val="en-GB"/>
        </w:rPr>
        <w:t xml:space="preserve"> costs)</w:t>
      </w:r>
    </w:p>
    <w:p w14:paraId="77A2BD2D" w14:textId="77777777" w:rsidR="004B6CA6" w:rsidRDefault="004B6CA6" w:rsidP="006D021E">
      <w:pPr>
        <w:rPr>
          <w:rFonts w:ascii="Calibri" w:hAnsi="Calibri" w:cs="Calibri"/>
          <w:b/>
          <w:bCs/>
          <w:lang w:val="en-GB"/>
        </w:rPr>
      </w:pPr>
    </w:p>
    <w:p w14:paraId="702AB3F0" w14:textId="77777777" w:rsidR="00D22866" w:rsidRDefault="00D22866" w:rsidP="006D021E">
      <w:pPr>
        <w:rPr>
          <w:rFonts w:ascii="Calibri" w:hAnsi="Calibri" w:cs="Calibri"/>
          <w:b/>
          <w:bCs/>
          <w:lang w:val="en-GB"/>
        </w:rPr>
      </w:pPr>
    </w:p>
    <w:p w14:paraId="644B9EF0" w14:textId="77777777" w:rsidR="00D22866" w:rsidRDefault="00D22866" w:rsidP="006D021E">
      <w:pPr>
        <w:rPr>
          <w:rFonts w:ascii="Calibri" w:hAnsi="Calibri" w:cs="Calibri"/>
          <w:b/>
          <w:bCs/>
          <w:lang w:val="en-GB"/>
        </w:rPr>
      </w:pPr>
    </w:p>
    <w:p w14:paraId="38D8DF8C" w14:textId="77777777" w:rsidR="00D22866" w:rsidRDefault="00D22866" w:rsidP="00D22866">
      <w:pPr>
        <w:rPr>
          <w:rFonts w:ascii="Calibri" w:hAnsi="Calibri" w:cs="Calibri"/>
          <w:lang w:val="en-GB"/>
        </w:rPr>
      </w:pPr>
    </w:p>
    <w:p w14:paraId="7304CACF" w14:textId="77777777" w:rsidR="00D22866" w:rsidRDefault="00D22866" w:rsidP="00D22866">
      <w:pPr>
        <w:rPr>
          <w:rFonts w:ascii="Calibri" w:hAnsi="Calibri" w:cs="Calibri"/>
          <w:lang w:val="en-GB"/>
        </w:rPr>
      </w:pPr>
    </w:p>
    <w:p w14:paraId="19E555F2" w14:textId="77777777" w:rsidR="00D22866" w:rsidRDefault="00D22866" w:rsidP="00D22866">
      <w:pPr>
        <w:rPr>
          <w:rFonts w:ascii="Calibri" w:hAnsi="Calibri" w:cs="Calibri"/>
          <w:lang w:val="en-GB"/>
        </w:rPr>
      </w:pPr>
    </w:p>
    <w:p w14:paraId="0E1EEA60" w14:textId="77777777" w:rsidR="00D22866" w:rsidRDefault="00D22866" w:rsidP="00D22866">
      <w:pPr>
        <w:jc w:val="both"/>
        <w:rPr>
          <w:rFonts w:ascii="Calibri" w:hAnsi="Calibri" w:cs="Calibri"/>
          <w:lang w:val="en-GB"/>
        </w:rPr>
      </w:pPr>
      <w:r>
        <w:rPr>
          <w:rFonts w:ascii="Calibri" w:hAnsi="Calibri" w:cs="Calibri"/>
          <w:lang w:val="en-GB"/>
        </w:rPr>
        <w:t xml:space="preserve">, </w:t>
      </w:r>
      <w:commentRangeStart w:id="120"/>
      <w:r>
        <w:rPr>
          <w:rFonts w:ascii="Calibri" w:hAnsi="Calibri" w:cs="Calibri"/>
          <w:lang w:val="en-GB"/>
        </w:rPr>
        <w:t xml:space="preserve">making them susceptible to misinformation by political actors about costs and distributional effects of policies that aim at changing </w:t>
      </w:r>
      <w:proofErr w:type="spellStart"/>
      <w:r>
        <w:rPr>
          <w:rFonts w:ascii="Calibri" w:hAnsi="Calibri" w:cs="Calibri"/>
          <w:lang w:val="en-GB"/>
        </w:rPr>
        <w:t>behaviors</w:t>
      </w:r>
      <w:proofErr w:type="spellEnd"/>
      <w:r>
        <w:rPr>
          <w:rFonts w:ascii="Calibri" w:hAnsi="Calibri" w:cs="Calibri"/>
          <w:lang w:val="en-GB"/>
        </w:rPr>
        <w:t xml:space="preserve">, as they process new information about policy implications in a way to align them with their with pre-existing ideological predispositions </w:t>
      </w:r>
      <w:r>
        <w:rPr>
          <w:rFonts w:ascii="Calibri" w:hAnsi="Calibri" w:cs="Calibri"/>
          <w:lang w:val="en-GB"/>
        </w:rPr>
        <w:fldChar w:fldCharType="begin" w:fldLock="1"/>
      </w:r>
      <w:r>
        <w:rPr>
          <w:rFonts w:ascii="Calibri" w:hAnsi="Calibri" w:cs="Calibri"/>
          <w:lang w:val="en-GB"/>
        </w:rPr>
        <w:instrText>ADDIN CSL_CITATION {"citationItems":[{"id":"ITEM-1","itemData":{"DOI":"10.1257/pol.20200092","ISSN":"1945-7731","abstract":"Using a representative survey, we find that after the Yellow Vests movement, French people would largely reject a tax and dividend policy, i.e., a carbon tax whose revenues are redistributed uniformly to each adult. They overestimate their net monetary losses, wrongly think that the policy is regressive, and do not perceive it as environmentally effective. We show that changing people’s beliefs can substantially increase support. Although significant, the effects of our informational treatments on beliefs are small. Indeed, the respondents that oppose the tax tend to discard positive information about it, which is consistent with distrust, uncertainty, or motivated reasoning. (JEL D83, H23, H31, Q54, Q58)","author":[{"dropping-particle":"","family":"Douenne","given":"Thomas","non-dropping-particle":"","parse-names":false,"suffix":""},{"dropping-particle":"","family":"Fabre","given":"Adrien","non-dropping-particle":"","parse-names":false,"suffix":""}],"container-title":"American Economic Journal: Economic Policy","id":"ITEM-1","issue":"1","issued":{"date-parts":[["2022","2","1"]]},"page":"81-110","title":"Yellow Vests, Pessimistic Beliefs, and Carbon Tax Aversion","type":"article-journal","volume":"14"},"prefix":"i.e., motivated reasoning, cf.","uris":["http://www.mendeley.com/documents/?uuid=e6b80697-0687-4d4d-b39c-e954324b16a8"]},{"id":"ITEM-2","itemData":{"DOI":"10.1038/s41558-018-0360-1","ISSN":"1758-678X","abstract":"Despite a scientific consensus, citizens are divided when it comes to climate change — often along political lines. Democrats or liberals tend to believe that human activity is a primary cause of climate change, whereas Republicans or conservatives are much less likely to hold this belief. A prominent explanation for this divide is that it stems from directional motivated reasoning: individuals reject new information that contradicts their standing beliefs. In this Review, we suggest that the empirical evidence is not so clear, and is equally consistent with a theory in which citizens strive to form accurate beliefs but vary in what they consider to be credible evidence. This suggests a new research agenda on climate change preference formation, and has implications for effective communication.","author":[{"dropping-particle":"","family":"Druckman","given":"James N.","non-dropping-particle":"","parse-names":false,"suffix":""},{"dropping-particle":"","family":"McGrath","given":"Mary C.","non-dropping-particle":"","parse-names":false,"suffix":""}],"container-title":"Nature Climate Change","id":"ITEM-2","issue":"2","issued":{"date-parts":[["2019","2","21"]]},"page":"111-119","publisher":"Springer US","title":"The evidence for motivated reasoning in climate change preference formation","type":"article-journal","volume":"9"},"uris":["http://www.mendeley.com/documents/?uuid=67fa8806-af1a-4f3b-adcf-d4a9f437f915"]}],"mendeley":{"formattedCitation":"(i.e., motivated reasoning, cf. Douenne and Fabre, 2022; Druckman and McGrath, 2019)","plainTextFormattedCitation":"(i.e., motivated reasoning, cf. Douenne and Fabre, 2022; Druckman and McGrath, 2019)","previouslyFormattedCitation":"(i.e., motivated reasoning, cf. Douenne and Fabre, 2022; Druckman and McGrath, 2019)"},"properties":{"noteIndex":0},"schema":"https://github.com/citation-style-language/schema/raw/master/csl-citation.json"}</w:instrText>
      </w:r>
      <w:r>
        <w:rPr>
          <w:rFonts w:ascii="Calibri" w:hAnsi="Calibri" w:cs="Calibri"/>
          <w:lang w:val="en-GB"/>
        </w:rPr>
        <w:fldChar w:fldCharType="separate"/>
      </w:r>
      <w:r w:rsidRPr="00BE52E0">
        <w:rPr>
          <w:rFonts w:ascii="Calibri" w:hAnsi="Calibri" w:cs="Calibri"/>
          <w:noProof/>
          <w:lang w:val="en-GB"/>
        </w:rPr>
        <w:t>(i.e., motivated reasoning, cf. Douenne and Fabre, 2022; Druckman and McGrath, 2019)</w:t>
      </w:r>
      <w:r>
        <w:rPr>
          <w:rFonts w:ascii="Calibri" w:hAnsi="Calibri" w:cs="Calibri"/>
          <w:lang w:val="en-GB"/>
        </w:rPr>
        <w:fldChar w:fldCharType="end"/>
      </w:r>
      <w:r>
        <w:rPr>
          <w:rFonts w:ascii="Calibri" w:hAnsi="Calibri" w:cs="Calibri"/>
          <w:lang w:val="en-GB"/>
        </w:rPr>
        <w:t xml:space="preserve"> .</w:t>
      </w:r>
      <w:commentRangeEnd w:id="120"/>
      <w:r>
        <w:rPr>
          <w:rStyle w:val="CommentReference"/>
          <w:rFonts w:asciiTheme="minorHAnsi" w:eastAsiaTheme="minorHAnsi" w:hAnsiTheme="minorHAnsi" w:cstheme="minorBidi"/>
          <w:lang w:eastAsia="en-US"/>
        </w:rPr>
        <w:commentReference w:id="120"/>
      </w:r>
    </w:p>
    <w:p w14:paraId="30F16C6A" w14:textId="77777777" w:rsidR="00D22866" w:rsidRDefault="00D22866" w:rsidP="006D021E">
      <w:pPr>
        <w:rPr>
          <w:rFonts w:ascii="Calibri" w:hAnsi="Calibri" w:cs="Calibri"/>
          <w:b/>
          <w:bCs/>
          <w:lang w:val="en-GB"/>
        </w:rPr>
      </w:pPr>
    </w:p>
    <w:p w14:paraId="0701A4FC" w14:textId="77777777" w:rsidR="00237A31" w:rsidRDefault="00237A31" w:rsidP="006D021E">
      <w:pPr>
        <w:rPr>
          <w:rFonts w:ascii="Calibri" w:hAnsi="Calibri" w:cs="Calibri"/>
          <w:b/>
          <w:bCs/>
          <w:lang w:val="en-GB"/>
        </w:rPr>
      </w:pPr>
    </w:p>
    <w:p w14:paraId="0F647495" w14:textId="77777777" w:rsidR="00237A31" w:rsidRDefault="00237A31" w:rsidP="006D021E">
      <w:pPr>
        <w:rPr>
          <w:rFonts w:ascii="Calibri" w:hAnsi="Calibri" w:cs="Calibri"/>
          <w:b/>
          <w:bCs/>
          <w:lang w:val="en-GB"/>
        </w:rPr>
      </w:pPr>
    </w:p>
    <w:p w14:paraId="1B9EA962" w14:textId="77777777" w:rsidR="00237A31" w:rsidRPr="00365502" w:rsidRDefault="00237A31" w:rsidP="00237A31">
      <w:pPr>
        <w:rPr>
          <w:rFonts w:ascii="Calibri" w:hAnsi="Calibri" w:cs="Calibri"/>
          <w:u w:val="single"/>
          <w:lang w:val="en-GB"/>
        </w:rPr>
      </w:pPr>
      <w:r w:rsidRPr="00365502">
        <w:rPr>
          <w:rFonts w:ascii="Calibri" w:hAnsi="Calibri" w:cs="Calibri"/>
          <w:u w:val="single"/>
          <w:lang w:val="en-GB"/>
        </w:rPr>
        <w:t>Relevance / Implications of findings</w:t>
      </w:r>
      <w:r>
        <w:rPr>
          <w:rFonts w:ascii="Calibri" w:hAnsi="Calibri" w:cs="Calibri"/>
          <w:u w:val="single"/>
          <w:lang w:val="en-GB"/>
        </w:rPr>
        <w:t xml:space="preserve"> (100)</w:t>
      </w:r>
    </w:p>
    <w:p w14:paraId="30D4D3C4" w14:textId="77777777" w:rsidR="00237A31" w:rsidRPr="00365502" w:rsidRDefault="00237A31" w:rsidP="00237A31">
      <w:pPr>
        <w:rPr>
          <w:rFonts w:ascii="Calibri" w:hAnsi="Calibri" w:cs="Calibri"/>
          <w:u w:val="single"/>
          <w:lang w:val="en-GB"/>
        </w:rPr>
      </w:pPr>
    </w:p>
    <w:p w14:paraId="6FCCE4C3" w14:textId="77777777" w:rsidR="00237A31" w:rsidRPr="00365502" w:rsidRDefault="00237A31" w:rsidP="00237A31">
      <w:pPr>
        <w:rPr>
          <w:rFonts w:ascii="Calibri" w:hAnsi="Calibri" w:cs="Calibri"/>
          <w:lang w:val="en-GB"/>
        </w:rPr>
      </w:pPr>
      <w:commentRangeStart w:id="121"/>
      <w:r w:rsidRPr="00C27ADE">
        <w:rPr>
          <w:rFonts w:ascii="Calibri" w:hAnsi="Calibri" w:cs="Calibri"/>
          <w:highlight w:val="yellow"/>
          <w:lang w:val="en-GB"/>
        </w:rPr>
        <w:t>Our analysis aims to add the following to our understanding of climate change politics / this is our contribution:</w:t>
      </w:r>
      <w:commentRangeEnd w:id="121"/>
      <w:r>
        <w:rPr>
          <w:rStyle w:val="CommentReference"/>
          <w:rFonts w:asciiTheme="minorHAnsi" w:eastAsiaTheme="minorHAnsi" w:hAnsiTheme="minorHAnsi" w:cstheme="minorBidi"/>
          <w:lang w:eastAsia="en-US"/>
        </w:rPr>
        <w:commentReference w:id="121"/>
      </w:r>
    </w:p>
    <w:p w14:paraId="2270EF86" w14:textId="77777777" w:rsidR="00237A31" w:rsidRPr="00365502" w:rsidRDefault="00237A31" w:rsidP="00237A31">
      <w:pPr>
        <w:rPr>
          <w:rFonts w:ascii="Calibri" w:hAnsi="Calibri" w:cs="Calibri"/>
          <w:lang w:val="en-GB"/>
        </w:rPr>
      </w:pPr>
    </w:p>
    <w:p w14:paraId="61A1A3B2" w14:textId="77777777" w:rsidR="00237A31" w:rsidRPr="00204065" w:rsidRDefault="00237A31" w:rsidP="00237A31">
      <w:pPr>
        <w:pStyle w:val="ListParagraph"/>
        <w:numPr>
          <w:ilvl w:val="0"/>
          <w:numId w:val="13"/>
        </w:numPr>
        <w:rPr>
          <w:rFonts w:ascii="Calibri" w:hAnsi="Calibri" w:cs="Calibri"/>
          <w:highlight w:val="yellow"/>
          <w:u w:val="single"/>
          <w:lang w:val="en-GB"/>
        </w:rPr>
      </w:pPr>
      <w:r w:rsidRPr="009E72B3">
        <w:rPr>
          <w:rFonts w:ascii="Calibri" w:hAnsi="Calibri" w:cs="Calibri"/>
          <w:lang w:val="en-GB"/>
        </w:rPr>
        <w:lastRenderedPageBreak/>
        <w:t xml:space="preserve">First of all, this study can serve as an exploratory tool to identify </w:t>
      </w:r>
      <w:r>
        <w:rPr>
          <w:rFonts w:ascii="Calibri" w:hAnsi="Calibri" w:cs="Calibri"/>
          <w:lang w:val="en-GB"/>
        </w:rPr>
        <w:t xml:space="preserve">how people would behave in a world where personal emission reductions become a necessity. </w:t>
      </w:r>
      <w:r w:rsidRPr="00204065">
        <w:rPr>
          <w:rFonts w:ascii="Calibri" w:hAnsi="Calibri" w:cs="Calibri"/>
          <w:highlight w:val="yellow"/>
          <w:lang w:val="en-GB"/>
        </w:rPr>
        <w:t>This is important, because asking about voluntary action can serve as a hard test compared to policy preferences (less social desirability bias) -&gt; methodological argument</w:t>
      </w:r>
    </w:p>
    <w:p w14:paraId="1111D077" w14:textId="77777777" w:rsidR="00237A31" w:rsidRPr="00133B72" w:rsidRDefault="00237A31" w:rsidP="00237A31">
      <w:pPr>
        <w:rPr>
          <w:rFonts w:ascii="Calibri" w:hAnsi="Calibri" w:cs="Calibri"/>
          <w:lang w:val="en-GB"/>
        </w:rPr>
      </w:pPr>
    </w:p>
    <w:p w14:paraId="73770ED0" w14:textId="77777777" w:rsidR="00237A31" w:rsidRPr="007C68DE" w:rsidRDefault="00237A31" w:rsidP="00237A31">
      <w:pPr>
        <w:pStyle w:val="ListParagraph"/>
        <w:numPr>
          <w:ilvl w:val="0"/>
          <w:numId w:val="13"/>
        </w:numPr>
        <w:rPr>
          <w:rFonts w:ascii="Calibri" w:hAnsi="Calibri" w:cs="Calibri"/>
          <w:lang w:val="en-GB"/>
        </w:rPr>
      </w:pPr>
      <w:r w:rsidRPr="007C68DE">
        <w:rPr>
          <w:rFonts w:ascii="Calibri" w:hAnsi="Calibri" w:cs="Calibri"/>
          <w:lang w:val="en-GB"/>
        </w:rPr>
        <w:t xml:space="preserve">Further, </w:t>
      </w:r>
      <w:r>
        <w:rPr>
          <w:rFonts w:ascii="Calibri" w:hAnsi="Calibri" w:cs="Calibri"/>
          <w:lang w:val="en-GB"/>
        </w:rPr>
        <w:t xml:space="preserve">this paper sheds light on the question whether distributional concerns impacts </w:t>
      </w:r>
      <w:proofErr w:type="gramStart"/>
      <w:r>
        <w:rPr>
          <w:rFonts w:ascii="Calibri" w:hAnsi="Calibri" w:cs="Calibri"/>
          <w:lang w:val="en-GB"/>
        </w:rPr>
        <w:t xml:space="preserve">are  </w:t>
      </w:r>
      <w:r w:rsidRPr="007C68DE">
        <w:rPr>
          <w:rFonts w:ascii="Calibri" w:hAnsi="Calibri" w:cs="Calibri"/>
          <w:lang w:val="en-GB"/>
        </w:rPr>
        <w:t>focusing</w:t>
      </w:r>
      <w:proofErr w:type="gramEnd"/>
      <w:r w:rsidRPr="007C68DE">
        <w:rPr>
          <w:rFonts w:ascii="Calibri" w:hAnsi="Calibri" w:cs="Calibri"/>
          <w:lang w:val="en-GB"/>
        </w:rPr>
        <w:t xml:space="preserve"> on different income brackets allows us to shed light on whether distributional conflicts are rooted in actual financial possibilities of individuals to reduce their carbon footprint, or whether distributional concerns mainly get raised as a political strategy to leverage votes.</w:t>
      </w:r>
    </w:p>
    <w:p w14:paraId="39803A7F" w14:textId="77777777" w:rsidR="00237A31" w:rsidRPr="00133B72" w:rsidRDefault="00237A31" w:rsidP="00237A31">
      <w:pPr>
        <w:rPr>
          <w:rFonts w:ascii="Calibri" w:hAnsi="Calibri" w:cs="Calibri"/>
          <w:lang w:val="en-GB"/>
        </w:rPr>
      </w:pPr>
    </w:p>
    <w:p w14:paraId="0750FA93" w14:textId="77777777" w:rsidR="00237A31" w:rsidRPr="00133B72" w:rsidRDefault="00237A31" w:rsidP="00237A31">
      <w:pPr>
        <w:pStyle w:val="ListParagraph"/>
        <w:numPr>
          <w:ilvl w:val="0"/>
          <w:numId w:val="11"/>
        </w:numPr>
        <w:ind w:left="1080"/>
        <w:rPr>
          <w:rFonts w:ascii="Calibri" w:hAnsi="Calibri" w:cs="Calibri"/>
          <w:lang w:val="en-GB"/>
        </w:rPr>
      </w:pPr>
      <w:r w:rsidRPr="00133B72">
        <w:rPr>
          <w:rFonts w:ascii="Calibri" w:hAnsi="Calibri" w:cs="Calibri"/>
          <w:lang w:val="en-GB"/>
        </w:rPr>
        <w:t>Policy implications?</w:t>
      </w:r>
    </w:p>
    <w:p w14:paraId="48A9841C" w14:textId="77777777" w:rsidR="00237A31" w:rsidRPr="00550A1B" w:rsidRDefault="00237A31" w:rsidP="00237A31">
      <w:pPr>
        <w:pStyle w:val="ListParagraph"/>
        <w:numPr>
          <w:ilvl w:val="0"/>
          <w:numId w:val="13"/>
        </w:numPr>
        <w:rPr>
          <w:rFonts w:ascii="Calibri" w:hAnsi="Calibri" w:cs="Calibri"/>
          <w:lang w:val="en-GB"/>
        </w:rPr>
      </w:pPr>
      <w:r w:rsidRPr="00550A1B">
        <w:rPr>
          <w:rFonts w:ascii="Calibri" w:hAnsi="Calibri" w:cs="Calibri"/>
          <w:lang w:val="en-GB"/>
        </w:rPr>
        <w:t xml:space="preserve">Last, it can at least indirectly tell us something about the political feasibility of policies targeting individual </w:t>
      </w:r>
      <w:proofErr w:type="spellStart"/>
      <w:r w:rsidRPr="00550A1B">
        <w:rPr>
          <w:rFonts w:ascii="Calibri" w:hAnsi="Calibri" w:cs="Calibri"/>
          <w:lang w:val="en-GB"/>
        </w:rPr>
        <w:t>behaviors</w:t>
      </w:r>
      <w:proofErr w:type="spellEnd"/>
      <w:r w:rsidRPr="00550A1B">
        <w:rPr>
          <w:rFonts w:ascii="Calibri" w:hAnsi="Calibri" w:cs="Calibri"/>
          <w:lang w:val="en-GB"/>
        </w:rPr>
        <w:t>.</w:t>
      </w:r>
    </w:p>
    <w:p w14:paraId="2A3E148B" w14:textId="77777777" w:rsidR="00237A31" w:rsidRPr="00365502" w:rsidRDefault="00237A31" w:rsidP="00237A31">
      <w:pPr>
        <w:pStyle w:val="ListParagraph"/>
        <w:numPr>
          <w:ilvl w:val="0"/>
          <w:numId w:val="8"/>
        </w:numPr>
        <w:ind w:left="1080"/>
        <w:rPr>
          <w:rFonts w:ascii="Calibri" w:hAnsi="Calibri" w:cs="Calibri"/>
          <w:u w:val="single"/>
          <w:lang w:val="en-GB"/>
        </w:rPr>
      </w:pPr>
      <w:r w:rsidRPr="00365502">
        <w:rPr>
          <w:rFonts w:ascii="Calibri" w:hAnsi="Calibri" w:cs="Calibri"/>
          <w:lang w:val="en-GB"/>
        </w:rPr>
        <w:t>Higher income bracket: important for two reasons, high emitters</w:t>
      </w:r>
      <w:r>
        <w:rPr>
          <w:rFonts w:ascii="Calibri" w:hAnsi="Calibri" w:cs="Calibri"/>
          <w:lang w:val="en-GB"/>
        </w:rPr>
        <w:t xml:space="preserve"> </w:t>
      </w:r>
      <w:r>
        <w:rPr>
          <w:rFonts w:ascii="Calibri" w:hAnsi="Calibri" w:cs="Calibri"/>
          <w:lang w:val="en-GB"/>
        </w:rPr>
        <w:fldChar w:fldCharType="begin" w:fldLock="1"/>
      </w:r>
      <w:r>
        <w:rPr>
          <w:rFonts w:ascii="Calibri" w:hAnsi="Calibri" w:cs="Calibri"/>
          <w:lang w:val="en-GB"/>
        </w:rPr>
        <w:instrText>ADDIN CSL_CITATION {"citationItems":[{"id":"ITEM-1","itemData":{"DOI":"10.1038/s41560-021-00900-y","ISSN":"2058-7546","abstract":"People with high socioeconomic status disproportionally affect energy-driven greenhouse gas emissions directly through their consumption and indirectly through their financial and social resources. However, few climate change mitigation initiatives have targeted this population segment, and the potential of such initiatives remains insufficiently researched. In this Perspective, we analyse key characteristics of high-socioeconomic-status people and explore five roles through which they have a disproportionate impact on energy-driven greenhouse gas emissions and potentially on climate change mitigation, namely as consumers, investors, role models, organizational participants and citizens. We examine what is known about their disproportionate impact via consumption and explore their potential influence on greenhouse gas emissions through all five roles. We suggest that future research should focus on strategies to reduce greenhouse gas emissions by high-socioeconomic-status people and to align their investments, organizational choices and actions as social and political change agents with climate change mitigation goals.","author":[{"dropping-particle":"","family":"Nielsen","given":"Kristian S.","non-dropping-particle":"","parse-names":false,"suffix":""},{"dropping-particle":"","family":"Nicholas","given":"Kimberly A.","non-dropping-particle":"","parse-names":false,"suffix":""},{"dropping-particle":"","family":"Creutzig","given":"Felix","non-dropping-particle":"","parse-names":false,"suffix":""},{"dropping-particle":"","family":"Dietz","given":"Thomas","non-dropping-particle":"","parse-names":false,"suffix":""},{"dropping-particle":"","family":"Stern","given":"Paul C.","non-dropping-particle":"","parse-names":false,"suffix":""}],"container-title":"Nature Energy","id":"ITEM-1","issue":"11","issued":{"date-parts":[["2021","9","30"]]},"page":"1011-1016","publisher":"Springer US","title":"The role of high-socioeconomic-status people in locking in or rapidly reducing energy-driven greenhouse gas emissions","type":"article-journal","volume":"6"},"uris":["http://www.mendeley.com/documents/?uuid=dc7886d7-8c8d-4a32-a589-d594c232b595"]}],"mendeley":{"formattedCitation":"(Nielsen et al., 2021)","plainTextFormattedCitation":"(Nielsen et al., 2021)","previouslyFormattedCitation":"(Nielsen et al., 2021)"},"properties":{"noteIndex":0},"schema":"https://github.com/citation-style-language/schema/raw/master/csl-citation.json"}</w:instrText>
      </w:r>
      <w:r>
        <w:rPr>
          <w:rFonts w:ascii="Calibri" w:hAnsi="Calibri" w:cs="Calibri"/>
          <w:lang w:val="en-GB"/>
        </w:rPr>
        <w:fldChar w:fldCharType="separate"/>
      </w:r>
      <w:r w:rsidRPr="003B7F46">
        <w:rPr>
          <w:rFonts w:ascii="Calibri" w:hAnsi="Calibri" w:cs="Calibri"/>
          <w:noProof/>
          <w:lang w:val="en-GB"/>
        </w:rPr>
        <w:t>(Nielsen et al., 2021)</w:t>
      </w:r>
      <w:r>
        <w:rPr>
          <w:rFonts w:ascii="Calibri" w:hAnsi="Calibri" w:cs="Calibri"/>
          <w:lang w:val="en-GB"/>
        </w:rPr>
        <w:fldChar w:fldCharType="end"/>
      </w:r>
      <w:r w:rsidRPr="00365502">
        <w:rPr>
          <w:rFonts w:ascii="Calibri" w:hAnsi="Calibri" w:cs="Calibri"/>
          <w:lang w:val="en-GB"/>
        </w:rPr>
        <w:t>, but also policy preferences are more likely to be translated into policy output (</w:t>
      </w:r>
      <w:proofErr w:type="spellStart"/>
      <w:r w:rsidRPr="00365502">
        <w:rPr>
          <w:rFonts w:ascii="Calibri" w:hAnsi="Calibri" w:cs="Calibri"/>
          <w:lang w:val="en-GB"/>
        </w:rPr>
        <w:t>Gilens</w:t>
      </w:r>
      <w:proofErr w:type="spellEnd"/>
      <w:r w:rsidRPr="00365502">
        <w:rPr>
          <w:rFonts w:ascii="Calibri" w:hAnsi="Calibri" w:cs="Calibri"/>
          <w:lang w:val="en-GB"/>
        </w:rPr>
        <w:t xml:space="preserve"> 2012)</w:t>
      </w:r>
    </w:p>
    <w:p w14:paraId="2AA6E154" w14:textId="77777777" w:rsidR="00237A31" w:rsidRPr="00365502" w:rsidRDefault="00237A31" w:rsidP="00237A31">
      <w:pPr>
        <w:pStyle w:val="ListParagraph"/>
        <w:numPr>
          <w:ilvl w:val="0"/>
          <w:numId w:val="8"/>
        </w:numPr>
        <w:ind w:left="1080"/>
        <w:rPr>
          <w:rFonts w:ascii="Calibri" w:hAnsi="Calibri" w:cs="Calibri"/>
          <w:u w:val="single"/>
          <w:lang w:val="en-GB"/>
        </w:rPr>
      </w:pPr>
      <w:r w:rsidRPr="00365502">
        <w:rPr>
          <w:rFonts w:ascii="Calibri" w:hAnsi="Calibri" w:cs="Calibri"/>
          <w:lang w:val="en-GB"/>
        </w:rPr>
        <w:t>Medium income bracket: mass preferences translate into policy (</w:t>
      </w:r>
      <w:proofErr w:type="spellStart"/>
      <w:r w:rsidRPr="00365502">
        <w:rPr>
          <w:rFonts w:ascii="Calibri" w:hAnsi="Calibri" w:cs="Calibri"/>
          <w:lang w:val="en-GB"/>
        </w:rPr>
        <w:t>Schakel</w:t>
      </w:r>
      <w:proofErr w:type="spellEnd"/>
      <w:r w:rsidRPr="00365502">
        <w:rPr>
          <w:rFonts w:ascii="Calibri" w:hAnsi="Calibri" w:cs="Calibri"/>
          <w:lang w:val="en-GB"/>
        </w:rPr>
        <w:t>)</w:t>
      </w:r>
    </w:p>
    <w:p w14:paraId="5F1F1C45" w14:textId="77777777" w:rsidR="00237A31" w:rsidRPr="0089142C" w:rsidRDefault="00237A31" w:rsidP="00237A31">
      <w:pPr>
        <w:pStyle w:val="ListParagraph"/>
        <w:numPr>
          <w:ilvl w:val="0"/>
          <w:numId w:val="8"/>
        </w:numPr>
        <w:ind w:left="1080"/>
        <w:rPr>
          <w:rFonts w:ascii="Calibri" w:hAnsi="Calibri" w:cs="Calibri"/>
          <w:u w:val="single"/>
          <w:lang w:val="en-GB"/>
        </w:rPr>
      </w:pPr>
      <w:r w:rsidRPr="00365502">
        <w:rPr>
          <w:rFonts w:ascii="Calibri" w:hAnsi="Calibri" w:cs="Calibri"/>
          <w:lang w:val="en-GB"/>
        </w:rPr>
        <w:t>Low-income bracket: fairness considerations</w:t>
      </w:r>
    </w:p>
    <w:p w14:paraId="478C6B37" w14:textId="77777777" w:rsidR="00237A31" w:rsidRPr="00365502" w:rsidRDefault="00237A31" w:rsidP="00237A31">
      <w:pPr>
        <w:rPr>
          <w:rFonts w:ascii="Calibri" w:hAnsi="Calibri" w:cs="Calibri"/>
          <w:b/>
          <w:bCs/>
          <w:color w:val="000000" w:themeColor="text1"/>
          <w:lang w:val="en-US"/>
        </w:rPr>
      </w:pPr>
    </w:p>
    <w:p w14:paraId="786A2873" w14:textId="77777777" w:rsidR="00237A31" w:rsidRPr="004B6CA6" w:rsidRDefault="00237A31" w:rsidP="006D021E">
      <w:pPr>
        <w:rPr>
          <w:rFonts w:ascii="Calibri" w:hAnsi="Calibri" w:cs="Calibri"/>
          <w:b/>
          <w:bCs/>
          <w:lang w:val="en-GB"/>
        </w:rPr>
      </w:pPr>
    </w:p>
    <w:sectPr w:rsidR="00237A31" w:rsidRPr="004B6C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Lichtin" w:date="2023-10-16T16:26:00Z" w:initials="FL">
    <w:p w14:paraId="52178E52" w14:textId="342DE6A2" w:rsidR="00CE5A06" w:rsidRPr="00CE5A06" w:rsidRDefault="00CE5A06">
      <w:pPr>
        <w:pStyle w:val="CommentText"/>
        <w:rPr>
          <w:lang w:val="en-US"/>
        </w:rPr>
      </w:pPr>
      <w:r>
        <w:rPr>
          <w:rStyle w:val="CommentReference"/>
        </w:rPr>
        <w:annotationRef/>
      </w:r>
      <w:r w:rsidRPr="00CE5A06">
        <w:rPr>
          <w:lang w:val="en-US"/>
        </w:rPr>
        <w:t>Would you keep those subtitles?</w:t>
      </w:r>
    </w:p>
  </w:comment>
  <w:comment w:id="1" w:author="Smith  E. Keith" w:date="2023-10-16T17:38:00Z" w:initials="ES">
    <w:p w14:paraId="264A193D" w14:textId="77777777" w:rsidR="00AE11B9" w:rsidRDefault="00AE11B9" w:rsidP="00D264B2">
      <w:r>
        <w:rPr>
          <w:rStyle w:val="CommentReference"/>
        </w:rPr>
        <w:annotationRef/>
      </w:r>
      <w:r>
        <w:rPr>
          <w:rFonts w:asciiTheme="minorHAnsi" w:eastAsiaTheme="minorHAnsi" w:hAnsiTheme="minorHAnsi" w:cstheme="minorBidi"/>
          <w:sz w:val="20"/>
          <w:szCs w:val="20"/>
          <w:lang w:eastAsia="en-US"/>
        </w:rPr>
        <w:t>Yes, but w.o word count of course</w:t>
      </w:r>
    </w:p>
  </w:comment>
  <w:comment w:id="3" w:author="Florian Lichtin" w:date="2023-10-16T17:12:00Z" w:initials="FL">
    <w:p w14:paraId="45512262" w14:textId="05ECA4B7" w:rsidR="00B003A0" w:rsidRPr="00B003A0" w:rsidRDefault="00B003A0">
      <w:pPr>
        <w:pStyle w:val="CommentText"/>
        <w:rPr>
          <w:lang w:val="en-US"/>
        </w:rPr>
      </w:pPr>
      <w:r>
        <w:rPr>
          <w:rStyle w:val="CommentReference"/>
        </w:rPr>
        <w:annotationRef/>
      </w:r>
      <w:r w:rsidRPr="00B003A0">
        <w:rPr>
          <w:lang w:val="en-US"/>
        </w:rPr>
        <w:t xml:space="preserve">Would </w:t>
      </w:r>
      <w:r>
        <w:rPr>
          <w:lang w:val="en-US"/>
        </w:rPr>
        <w:t>you embed them in-text?</w:t>
      </w:r>
    </w:p>
  </w:comment>
  <w:comment w:id="4" w:author="Smith  E. Keith" w:date="2023-10-16T17:39:00Z" w:initials="ES">
    <w:p w14:paraId="760CE757" w14:textId="77777777" w:rsidR="00AE11B9" w:rsidRDefault="00AE11B9" w:rsidP="00020595">
      <w:r>
        <w:rPr>
          <w:rStyle w:val="CommentReference"/>
        </w:rPr>
        <w:annotationRef/>
      </w:r>
      <w:r>
        <w:rPr>
          <w:rFonts w:asciiTheme="minorHAnsi" w:eastAsiaTheme="minorHAnsi" w:hAnsiTheme="minorHAnsi" w:cstheme="minorBidi"/>
          <w:sz w:val="20"/>
          <w:szCs w:val="20"/>
          <w:lang w:eastAsia="en-US"/>
        </w:rPr>
        <w:t>This is fine</w:t>
      </w:r>
    </w:p>
  </w:comment>
  <w:comment w:id="13" w:author="Smith  E. Keith" w:date="2023-10-16T07:25:00Z" w:initials="ES">
    <w:p w14:paraId="144DA480" w14:textId="32439173" w:rsidR="001A00DE" w:rsidRDefault="001A00DE" w:rsidP="00BB7889">
      <w:r>
        <w:rPr>
          <w:rStyle w:val="CommentReference"/>
        </w:rPr>
        <w:annotationRef/>
      </w:r>
      <w:r>
        <w:rPr>
          <w:rFonts w:asciiTheme="minorHAnsi" w:eastAsiaTheme="minorHAnsi" w:hAnsiTheme="minorHAnsi" w:cstheme="minorBidi"/>
          <w:sz w:val="20"/>
          <w:szCs w:val="20"/>
          <w:lang w:eastAsia="en-US"/>
        </w:rPr>
        <w:t>I’m confused by this sentence.  Could you rephrase it?</w:t>
      </w:r>
    </w:p>
  </w:comment>
  <w:comment w:id="14" w:author="Florian Lichtin" w:date="2023-10-16T16:46:00Z" w:initials="FL">
    <w:p w14:paraId="5453E59A" w14:textId="15488962" w:rsidR="001424FB" w:rsidRPr="001424FB" w:rsidRDefault="001424FB">
      <w:pPr>
        <w:pStyle w:val="CommentText"/>
        <w:rPr>
          <w:lang w:val="en-US"/>
        </w:rPr>
      </w:pPr>
      <w:r>
        <w:rPr>
          <w:rStyle w:val="CommentReference"/>
        </w:rPr>
        <w:annotationRef/>
      </w:r>
      <w:r w:rsidRPr="001424FB">
        <w:rPr>
          <w:lang w:val="en-US"/>
        </w:rPr>
        <w:t>Ok</w:t>
      </w:r>
      <w:r w:rsidR="00B61AFD">
        <w:rPr>
          <w:lang w:val="en-US"/>
        </w:rPr>
        <w:t>,</w:t>
      </w:r>
      <w:r>
        <w:rPr>
          <w:lang w:val="en-US"/>
        </w:rPr>
        <w:t xml:space="preserve"> he first expectation is probably not true (hard to hypothesize reg. how the relative nature of the target affects how many options are needed on average, and how this differs by income/emission level</w:t>
      </w:r>
      <w:r w:rsidR="00B61AFD">
        <w:rPr>
          <w:lang w:val="en-US"/>
        </w:rPr>
        <w:t>, but I need to check this empirically</w:t>
      </w:r>
      <w:r>
        <w:rPr>
          <w:lang w:val="en-US"/>
        </w:rPr>
        <w:t>)</w:t>
      </w:r>
      <w:r w:rsidR="00B61AFD">
        <w:rPr>
          <w:lang w:val="en-US"/>
        </w:rPr>
        <w:t xml:space="preserve">. </w:t>
      </w:r>
      <w:r w:rsidR="00B61AFD">
        <w:rPr>
          <w:lang w:val="en-US"/>
        </w:rPr>
        <w:br/>
      </w:r>
      <w:r w:rsidR="00B61AFD">
        <w:rPr>
          <w:lang w:val="en-US"/>
        </w:rPr>
        <w:br/>
        <w:t xml:space="preserve">The second relates to the </w:t>
      </w:r>
      <w:r w:rsidR="009D5AEB">
        <w:rPr>
          <w:lang w:val="en-US"/>
        </w:rPr>
        <w:t>HOW/</w:t>
      </w:r>
      <w:r w:rsidR="00B61AFD">
        <w:rPr>
          <w:lang w:val="en-US"/>
        </w:rPr>
        <w:t>choice of adaptations (maybe regardless of whether the target is reached or not, which made the sentence confusing), I would suspect that people with money to be more willing to choose financially rather than behaviorally costly measures (as people value comfort</w:t>
      </w:r>
      <w:r w:rsidR="009D5AEB">
        <w:rPr>
          <w:lang w:val="en-US"/>
        </w:rPr>
        <w:t xml:space="preserve"> highly</w:t>
      </w:r>
      <w:r w:rsidR="00B61AFD">
        <w:rPr>
          <w:lang w:val="en-US"/>
        </w:rPr>
        <w:t xml:space="preserve">). This would certainly hold in a forced choice setting, not in a voluntary PEB setting where money </w:t>
      </w:r>
      <w:r w:rsidR="009D5AEB">
        <w:rPr>
          <w:lang w:val="en-US"/>
        </w:rPr>
        <w:t>by itself does not matter</w:t>
      </w:r>
      <w:r w:rsidR="00B61AFD">
        <w:rPr>
          <w:lang w:val="en-US"/>
        </w:rPr>
        <w:t>. But here we strongly encourage them to try…so idk.</w:t>
      </w:r>
    </w:p>
  </w:comment>
  <w:comment w:id="58" w:author="Smith  E. Keith" w:date="2023-10-16T07:29:00Z" w:initials="ES">
    <w:p w14:paraId="4223B6B7" w14:textId="77777777" w:rsidR="001A00DE" w:rsidRDefault="001A00DE" w:rsidP="000E6C62">
      <w:r>
        <w:rPr>
          <w:rStyle w:val="CommentReference"/>
        </w:rPr>
        <w:annotationRef/>
      </w:r>
      <w:r>
        <w:rPr>
          <w:rFonts w:asciiTheme="minorHAnsi" w:eastAsiaTheme="minorHAnsi" w:hAnsiTheme="minorHAnsi" w:cstheme="minorBidi"/>
          <w:sz w:val="20"/>
          <w:szCs w:val="20"/>
          <w:lang w:eastAsia="en-US"/>
        </w:rPr>
        <w:t>This is formulated like a double interaction.  I would rather formulate this in terms of trades offs.  For example, people with higher environmental attitudes and norms will be more likely to meet emission reductions targets and be more willing to accept the costs associated.</w:t>
      </w:r>
    </w:p>
  </w:comment>
  <w:comment w:id="67" w:author="Florian Lichtin" w:date="2023-10-13T11:02:00Z" w:initials="FL">
    <w:p w14:paraId="0FEA5947" w14:textId="045BD4D6" w:rsidR="00BC327E" w:rsidRPr="00160A73" w:rsidRDefault="00BC327E">
      <w:pPr>
        <w:pStyle w:val="CommentText"/>
        <w:rPr>
          <w:lang w:val="en-US"/>
        </w:rPr>
      </w:pPr>
      <w:r>
        <w:rPr>
          <w:rStyle w:val="CommentReference"/>
        </w:rPr>
        <w:annotationRef/>
      </w:r>
      <w:r w:rsidR="003E2F5D">
        <w:rPr>
          <w:lang w:val="en-US"/>
        </w:rPr>
        <w:t xml:space="preserve">@Flo: </w:t>
      </w:r>
      <w:r w:rsidRPr="00160A73">
        <w:rPr>
          <w:lang w:val="en-US"/>
        </w:rPr>
        <w:t>Rephrase, still too confusing</w:t>
      </w:r>
    </w:p>
  </w:comment>
  <w:comment w:id="68" w:author="Smith  E. Keith" w:date="2023-10-16T07:30:00Z" w:initials="ES">
    <w:p w14:paraId="10EBDE9D" w14:textId="77777777" w:rsidR="00CB4AF0" w:rsidRDefault="00CB4AF0" w:rsidP="007F7D55">
      <w:r>
        <w:rPr>
          <w:rStyle w:val="CommentReference"/>
        </w:rPr>
        <w:annotationRef/>
      </w:r>
      <w:r>
        <w:rPr>
          <w:rFonts w:asciiTheme="minorHAnsi" w:eastAsiaTheme="minorHAnsi" w:hAnsiTheme="minorHAnsi" w:cstheme="minorBidi"/>
          <w:sz w:val="20"/>
          <w:szCs w:val="20"/>
          <w:lang w:eastAsia="en-US"/>
        </w:rPr>
        <w:t>This is essentially worked in to the expectations I have above.  I would do the changes and the costs at the same time (the tradeoffs logic)</w:t>
      </w:r>
    </w:p>
  </w:comment>
  <w:comment w:id="94" w:author="Smith  E. Keith" w:date="2023-10-16T07:33:00Z" w:initials="ES">
    <w:p w14:paraId="70D12812" w14:textId="77777777" w:rsidR="00CB4AF0" w:rsidRDefault="00CB4AF0" w:rsidP="00D51066">
      <w:r>
        <w:rPr>
          <w:rStyle w:val="CommentReference"/>
        </w:rPr>
        <w:annotationRef/>
      </w:r>
      <w:r>
        <w:rPr>
          <w:rFonts w:asciiTheme="minorHAnsi" w:eastAsiaTheme="minorHAnsi" w:hAnsiTheme="minorHAnsi" w:cstheme="minorBidi"/>
          <w:sz w:val="20"/>
          <w:szCs w:val="20"/>
          <w:lang w:eastAsia="en-US"/>
        </w:rPr>
        <w:t>?</w:t>
      </w:r>
    </w:p>
  </w:comment>
  <w:comment w:id="107" w:author="Florian Lichtin" w:date="2023-10-09T11:49:00Z" w:initials="FL">
    <w:p w14:paraId="5072FF79" w14:textId="1459ACD2" w:rsidR="009D4DB0" w:rsidRDefault="009D4DB0" w:rsidP="009D4DB0">
      <w:pPr>
        <w:pStyle w:val="ListParagraph"/>
        <w:spacing w:line="276" w:lineRule="auto"/>
        <w:ind w:left="0"/>
        <w:jc w:val="both"/>
        <w:rPr>
          <w:rFonts w:ascii="Calibri" w:hAnsi="Calibri" w:cs="Calibri"/>
          <w:highlight w:val="yellow"/>
          <w:lang w:val="en-GB"/>
        </w:rPr>
      </w:pPr>
      <w:r>
        <w:rPr>
          <w:rStyle w:val="CommentReference"/>
        </w:rPr>
        <w:annotationRef/>
      </w:r>
      <w:r w:rsidR="009B4E1D" w:rsidRPr="009B4E1D">
        <w:rPr>
          <w:rFonts w:ascii="Calibri" w:hAnsi="Calibri" w:cs="Calibri"/>
          <w:lang w:val="en-GB"/>
        </w:rPr>
        <w:t>@ Flo: add to what extent it matters that the target is relative to somebody’s emissions?</w:t>
      </w:r>
    </w:p>
    <w:p w14:paraId="27D4F25C" w14:textId="66BFB100" w:rsidR="009D4DB0" w:rsidRPr="009D4DB0" w:rsidRDefault="009D4DB0">
      <w:pPr>
        <w:pStyle w:val="CommentText"/>
        <w:rPr>
          <w:lang w:val="en-GB"/>
        </w:rPr>
      </w:pPr>
    </w:p>
  </w:comment>
  <w:comment w:id="108" w:author="Florian Lichtin" w:date="2023-10-09T14:38:00Z" w:initials="FL">
    <w:p w14:paraId="607D692E" w14:textId="015CCA90" w:rsidR="00261669" w:rsidRPr="00261669" w:rsidRDefault="00261669">
      <w:pPr>
        <w:pStyle w:val="CommentText"/>
        <w:rPr>
          <w:lang w:val="en-US"/>
        </w:rPr>
      </w:pPr>
      <w:r>
        <w:rPr>
          <w:rStyle w:val="CommentReference"/>
        </w:rPr>
        <w:annotationRef/>
      </w:r>
      <w:r w:rsidRPr="00261669">
        <w:rPr>
          <w:lang w:val="en-US"/>
        </w:rPr>
        <w:t xml:space="preserve">@Keith: maybe </w:t>
      </w:r>
      <w:r w:rsidR="009B4E1D">
        <w:rPr>
          <w:lang w:val="en-US"/>
        </w:rPr>
        <w:t xml:space="preserve">I should use </w:t>
      </w:r>
      <w:r w:rsidRPr="00261669">
        <w:rPr>
          <w:lang w:val="en-US"/>
        </w:rPr>
        <w:t xml:space="preserve">here rather </w:t>
      </w:r>
      <w:r w:rsidR="008B1CB4">
        <w:rPr>
          <w:lang w:val="en-US"/>
        </w:rPr>
        <w:t xml:space="preserve">classical, probabilistic hypotheses and </w:t>
      </w:r>
      <w:r w:rsidRPr="00261669">
        <w:rPr>
          <w:lang w:val="en-US"/>
        </w:rPr>
        <w:t>talk about</w:t>
      </w:r>
      <w:r w:rsidR="00674203">
        <w:rPr>
          <w:lang w:val="en-US"/>
        </w:rPr>
        <w:t xml:space="preserve"> “income has a positive effect on the likeliness to reach the emission target…”</w:t>
      </w:r>
      <w:r w:rsidRPr="00261669">
        <w:rPr>
          <w:lang w:val="en-US"/>
        </w:rPr>
        <w:t xml:space="preserve"> </w:t>
      </w:r>
      <w:r w:rsidR="00674203">
        <w:rPr>
          <w:lang w:val="en-US"/>
        </w:rPr>
        <w:t>? Is</w:t>
      </w:r>
      <w:r w:rsidR="008B1CB4">
        <w:rPr>
          <w:lang w:val="en-US"/>
        </w:rPr>
        <w:t xml:space="preserve"> </w:t>
      </w:r>
      <w:r w:rsidR="00674203">
        <w:rPr>
          <w:lang w:val="en-US"/>
        </w:rPr>
        <w:t>t</w:t>
      </w:r>
      <w:r>
        <w:rPr>
          <w:lang w:val="en-US"/>
        </w:rPr>
        <w:t>alking about groups more of a conjoint thing where we cluster respondents</w:t>
      </w:r>
      <w:r w:rsidR="00674203">
        <w:rPr>
          <w:lang w:val="en-US"/>
        </w:rPr>
        <w:t xml:space="preserve"> or do you prefer talking about groups like this as it might be more intuitive / less technical?</w:t>
      </w:r>
    </w:p>
  </w:comment>
  <w:comment w:id="109" w:author="Florian Lichtin" w:date="2023-10-09T15:38:00Z" w:initials="FL">
    <w:p w14:paraId="2A40D4F5" w14:textId="6C862916" w:rsidR="00072CED" w:rsidRPr="00072CED" w:rsidRDefault="00072CED">
      <w:pPr>
        <w:pStyle w:val="CommentText"/>
        <w:rPr>
          <w:lang w:val="en-US"/>
        </w:rPr>
      </w:pPr>
      <w:r>
        <w:rPr>
          <w:rStyle w:val="CommentReference"/>
        </w:rPr>
        <w:annotationRef/>
      </w:r>
      <w:r w:rsidRPr="00072CED">
        <w:rPr>
          <w:lang w:val="en-US"/>
        </w:rPr>
        <w:t xml:space="preserve">@Keith: </w:t>
      </w:r>
      <w:r>
        <w:rPr>
          <w:lang w:val="en-US"/>
        </w:rPr>
        <w:t xml:space="preserve">question is still whether to look at the full sample, or separately (target reached vs. target not reached). </w:t>
      </w:r>
    </w:p>
  </w:comment>
  <w:comment w:id="110" w:author="Florian Lichtin" w:date="2023-10-09T17:10:00Z" w:initials="FL">
    <w:p w14:paraId="3F03C266" w14:textId="7E089849" w:rsidR="00F25441" w:rsidRPr="00F25441" w:rsidRDefault="00F25441">
      <w:pPr>
        <w:pStyle w:val="CommentText"/>
        <w:rPr>
          <w:lang w:val="en-US"/>
        </w:rPr>
      </w:pPr>
      <w:r>
        <w:rPr>
          <w:rStyle w:val="CommentReference"/>
        </w:rPr>
        <w:annotationRef/>
      </w:r>
      <w:r w:rsidRPr="00F25441">
        <w:rPr>
          <w:lang w:val="en-US"/>
        </w:rPr>
        <w:t xml:space="preserve">In an extended version, </w:t>
      </w:r>
      <w:r>
        <w:rPr>
          <w:lang w:val="en-US"/>
        </w:rPr>
        <w:t>I’d need to think of these</w:t>
      </w:r>
      <w:r w:rsidR="00850CDD">
        <w:rPr>
          <w:lang w:val="en-US"/>
        </w:rPr>
        <w:t xml:space="preserve"> &amp; also incorporate a middle category for both income and emission (this would be the biggest group in CH actually)</w:t>
      </w:r>
    </w:p>
  </w:comment>
  <w:comment w:id="116" w:author="Florian Lichtin" w:date="2023-10-05T15:17:00Z" w:initials="FL">
    <w:p w14:paraId="31372791" w14:textId="77777777" w:rsidR="003E7E6E" w:rsidRDefault="003E7E6E">
      <w:pPr>
        <w:pStyle w:val="CommentText"/>
        <w:rPr>
          <w:lang w:val="en-US"/>
        </w:rPr>
      </w:pPr>
      <w:r>
        <w:rPr>
          <w:rStyle w:val="CommentReference"/>
        </w:rPr>
        <w:annotationRef/>
      </w:r>
      <w:r w:rsidR="005824A0">
        <w:rPr>
          <w:lang w:val="en-US"/>
        </w:rPr>
        <w:t>How to assign these costs? Diekmann &amp; Preisendörfer 2003? I don’t want’ t</w:t>
      </w:r>
      <w:r w:rsidR="00072CED">
        <w:rPr>
          <w:lang w:val="en-US"/>
        </w:rPr>
        <w:t>o quantify them, but have a solid theoretical base.</w:t>
      </w:r>
    </w:p>
    <w:p w14:paraId="6E0F0FCA" w14:textId="77777777" w:rsidR="00D33F46" w:rsidRDefault="00D33F46">
      <w:pPr>
        <w:pStyle w:val="CommentText"/>
        <w:rPr>
          <w:lang w:val="en-US"/>
        </w:rPr>
      </w:pPr>
    </w:p>
    <w:p w14:paraId="080166C1" w14:textId="12E9B81C" w:rsidR="00D33F46" w:rsidRPr="003E7E6E" w:rsidRDefault="00D33F46">
      <w:pPr>
        <w:pStyle w:val="CommentText"/>
        <w:rPr>
          <w:lang w:val="en-US"/>
        </w:rPr>
      </w:pPr>
      <w:r>
        <w:rPr>
          <w:lang w:val="en-US"/>
        </w:rPr>
        <w:t>Also, there is proably a difference between not doing something vs. doing something additionally?</w:t>
      </w:r>
    </w:p>
  </w:comment>
  <w:comment w:id="117" w:author="Florian Lichtin" w:date="2023-10-09T11:34:00Z" w:initials="FL">
    <w:p w14:paraId="31ADE896" w14:textId="77777777" w:rsidR="00D55874" w:rsidRDefault="00D55874">
      <w:pPr>
        <w:pStyle w:val="CommentText"/>
        <w:rPr>
          <w:lang w:val="en-US"/>
        </w:rPr>
      </w:pPr>
      <w:r>
        <w:rPr>
          <w:rStyle w:val="CommentReference"/>
        </w:rPr>
        <w:annotationRef/>
      </w:r>
      <w:r w:rsidRPr="00D55874">
        <w:rPr>
          <w:lang w:val="en-US"/>
        </w:rPr>
        <w:t xml:space="preserve">It is not black and white, </w:t>
      </w:r>
      <w:r>
        <w:rPr>
          <w:lang w:val="en-US"/>
        </w:rPr>
        <w:t>large middle ground here between high and low emitters</w:t>
      </w:r>
      <w:r w:rsidR="00F0586E">
        <w:rPr>
          <w:lang w:val="en-US"/>
        </w:rPr>
        <w:t xml:space="preserve"> in the Swiss case</w:t>
      </w:r>
    </w:p>
    <w:p w14:paraId="7A89273A" w14:textId="7CE14FB2" w:rsidR="00F0586E" w:rsidRPr="00D55874" w:rsidRDefault="00F0586E" w:rsidP="00F0586E">
      <w:pPr>
        <w:pStyle w:val="CommentText"/>
        <w:numPr>
          <w:ilvl w:val="0"/>
          <w:numId w:val="21"/>
        </w:numPr>
        <w:rPr>
          <w:lang w:val="en-US"/>
        </w:rPr>
      </w:pPr>
      <w:r>
        <w:rPr>
          <w:rFonts w:ascii="Calibri" w:hAnsi="Calibri" w:cs="Calibri"/>
          <w:lang w:val="en-US"/>
        </w:rPr>
        <w:t>2*3*3=18 combinations if we include a middle category for income and emission level</w:t>
      </w:r>
    </w:p>
  </w:comment>
  <w:comment w:id="118" w:author="Florian Lichtin" w:date="2023-10-09T11:53:00Z" w:initials="FL">
    <w:p w14:paraId="0C7B3D01" w14:textId="5FED30A3" w:rsidR="00791DA7" w:rsidRPr="00791DA7" w:rsidRDefault="00791DA7">
      <w:pPr>
        <w:pStyle w:val="CommentText"/>
        <w:rPr>
          <w:lang w:val="en-US"/>
        </w:rPr>
      </w:pPr>
      <w:r>
        <w:rPr>
          <w:rStyle w:val="CommentReference"/>
        </w:rPr>
        <w:annotationRef/>
      </w:r>
      <w:r w:rsidRPr="00791DA7">
        <w:rPr>
          <w:lang w:val="en-US"/>
        </w:rPr>
        <w:t>@ Keith: do you remember the sources for these?</w:t>
      </w:r>
    </w:p>
  </w:comment>
  <w:comment w:id="119" w:author="Florian Lichtin" w:date="2023-10-09T11:53:00Z" w:initials="FL">
    <w:p w14:paraId="296FBCC0" w14:textId="33D62129" w:rsidR="00791DA7" w:rsidRPr="00791DA7" w:rsidRDefault="00791DA7">
      <w:pPr>
        <w:pStyle w:val="CommentText"/>
        <w:rPr>
          <w:lang w:val="en-US"/>
        </w:rPr>
      </w:pPr>
      <w:r>
        <w:rPr>
          <w:rStyle w:val="CommentReference"/>
        </w:rPr>
        <w:annotationRef/>
      </w:r>
      <w:r w:rsidRPr="00791DA7">
        <w:rPr>
          <w:lang w:val="en-US"/>
        </w:rPr>
        <w:t>@ Keith: how would you call the concept of interest?</w:t>
      </w:r>
    </w:p>
  </w:comment>
  <w:comment w:id="120" w:author="Florian Lichtin" w:date="2023-10-03T11:34:00Z" w:initials="FL">
    <w:p w14:paraId="531226F6" w14:textId="77777777" w:rsidR="00D22866" w:rsidRPr="002627FF" w:rsidRDefault="00D22866" w:rsidP="00D22866">
      <w:pPr>
        <w:pStyle w:val="CommentText"/>
        <w:rPr>
          <w:lang w:val="en-US"/>
        </w:rPr>
      </w:pPr>
      <w:r>
        <w:rPr>
          <w:rStyle w:val="CommentReference"/>
        </w:rPr>
        <w:annotationRef/>
      </w:r>
      <w:r w:rsidRPr="002627FF">
        <w:rPr>
          <w:lang w:val="en-US"/>
        </w:rPr>
        <w:t>Check and improve, maybe le</w:t>
      </w:r>
      <w:r>
        <w:rPr>
          <w:lang w:val="en-US"/>
        </w:rPr>
        <w:t>ave policy out of it / add this part to implications</w:t>
      </w:r>
    </w:p>
  </w:comment>
  <w:comment w:id="121" w:author="Florian Lichtin" w:date="2023-10-06T13:55:00Z" w:initials="FL">
    <w:p w14:paraId="70FA0940" w14:textId="77777777" w:rsidR="00237A31" w:rsidRDefault="00237A31" w:rsidP="00237A31">
      <w:pPr>
        <w:pStyle w:val="CommentText"/>
        <w:rPr>
          <w:lang w:val="en-US"/>
        </w:rPr>
      </w:pPr>
      <w:r>
        <w:rPr>
          <w:rStyle w:val="CommentReference"/>
        </w:rPr>
        <w:annotationRef/>
      </w:r>
      <w:r w:rsidRPr="00350FC0">
        <w:rPr>
          <w:lang w:val="en-US"/>
        </w:rPr>
        <w:t>What ist he main hypoth</w:t>
      </w:r>
      <w:r>
        <w:rPr>
          <w:lang w:val="en-US"/>
        </w:rPr>
        <w:t>esis:</w:t>
      </w:r>
    </w:p>
    <w:p w14:paraId="4341C826" w14:textId="77777777" w:rsidR="00237A31" w:rsidRDefault="00237A31" w:rsidP="00237A31">
      <w:pPr>
        <w:pStyle w:val="CommentText"/>
        <w:rPr>
          <w:lang w:val="en-US"/>
        </w:rPr>
      </w:pPr>
    </w:p>
    <w:p w14:paraId="4DA822DC" w14:textId="77777777" w:rsidR="00237A31" w:rsidRDefault="00237A31" w:rsidP="00237A31">
      <w:pPr>
        <w:pStyle w:val="CommentText"/>
        <w:numPr>
          <w:ilvl w:val="0"/>
          <w:numId w:val="9"/>
        </w:numPr>
        <w:rPr>
          <w:lang w:val="en-US"/>
        </w:rPr>
      </w:pPr>
      <w:r>
        <w:rPr>
          <w:lang w:val="en-US"/>
        </w:rPr>
        <w:t>Money matters</w:t>
      </w:r>
    </w:p>
    <w:p w14:paraId="464E2F95" w14:textId="77777777" w:rsidR="00237A31" w:rsidRDefault="00237A31" w:rsidP="00237A31">
      <w:pPr>
        <w:pStyle w:val="CommentText"/>
        <w:numPr>
          <w:ilvl w:val="0"/>
          <w:numId w:val="9"/>
        </w:numPr>
        <w:rPr>
          <w:lang w:val="en-US"/>
        </w:rPr>
      </w:pPr>
      <w:r>
        <w:rPr>
          <w:lang w:val="en-US"/>
        </w:rPr>
        <w:t>For high income people, right-leaning don’t want’ to change because they are less willing to give up certain behaviours</w:t>
      </w:r>
    </w:p>
    <w:p w14:paraId="408442EB" w14:textId="77777777" w:rsidR="00237A31" w:rsidRPr="00350FC0" w:rsidRDefault="00237A31" w:rsidP="00237A31">
      <w:pPr>
        <w:pStyle w:val="CommentText"/>
        <w:numPr>
          <w:ilvl w:val="0"/>
          <w:numId w:val="9"/>
        </w:numPr>
        <w:rPr>
          <w:lang w:val="en-US"/>
        </w:rPr>
      </w:pPr>
      <w:r>
        <w:rPr>
          <w:lang w:val="en-US"/>
        </w:rPr>
        <w:t>- for low income people, the struggle is real/distributive concerns might be real?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178E52" w15:done="0"/>
  <w15:commentEx w15:paraId="264A193D" w15:paraIdParent="52178E52" w15:done="0"/>
  <w15:commentEx w15:paraId="45512262" w15:done="0"/>
  <w15:commentEx w15:paraId="760CE757" w15:paraIdParent="45512262" w15:done="0"/>
  <w15:commentEx w15:paraId="144DA480" w15:done="0"/>
  <w15:commentEx w15:paraId="5453E59A" w15:paraIdParent="144DA480" w15:done="0"/>
  <w15:commentEx w15:paraId="4223B6B7" w15:done="0"/>
  <w15:commentEx w15:paraId="0FEA5947" w15:done="0"/>
  <w15:commentEx w15:paraId="10EBDE9D" w15:paraIdParent="0FEA5947" w15:done="0"/>
  <w15:commentEx w15:paraId="70D12812" w15:done="0"/>
  <w15:commentEx w15:paraId="27D4F25C" w15:done="0"/>
  <w15:commentEx w15:paraId="607D692E" w15:done="0"/>
  <w15:commentEx w15:paraId="2A40D4F5" w15:done="0"/>
  <w15:commentEx w15:paraId="3F03C266" w15:done="0"/>
  <w15:commentEx w15:paraId="080166C1" w15:done="0"/>
  <w15:commentEx w15:paraId="7A89273A" w15:done="0"/>
  <w15:commentEx w15:paraId="0C7B3D01" w15:done="0"/>
  <w15:commentEx w15:paraId="296FBCC0" w15:done="0"/>
  <w15:commentEx w15:paraId="531226F6" w15:done="0"/>
  <w15:commentEx w15:paraId="408442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99D3ABF" w16cex:dateUtc="2023-10-16T14:26:00Z"/>
  <w16cex:commentExtensible w16cex:durableId="56D6083B" w16cex:dateUtc="2023-10-16T15:38:00Z"/>
  <w16cex:commentExtensible w16cex:durableId="4F68EE05" w16cex:dateUtc="2023-10-16T15:12:00Z"/>
  <w16cex:commentExtensible w16cex:durableId="4B349168" w16cex:dateUtc="2023-10-16T15:39:00Z"/>
  <w16cex:commentExtensible w16cex:durableId="594021E6" w16cex:dateUtc="2023-10-16T05:25:00Z"/>
  <w16cex:commentExtensible w16cex:durableId="593B1EFF" w16cex:dateUtc="2023-10-16T14:46:00Z"/>
  <w16cex:commentExtensible w16cex:durableId="286B1EAD" w16cex:dateUtc="2023-10-16T05:29:00Z"/>
  <w16cex:commentExtensible w16cex:durableId="13ABC40D" w16cex:dateUtc="2023-10-13T09:02:00Z"/>
  <w16cex:commentExtensible w16cex:durableId="631B0F1C" w16cex:dateUtc="2023-10-16T05:30:00Z"/>
  <w16cex:commentExtensible w16cex:durableId="78395CD5" w16cex:dateUtc="2023-10-16T05:33:00Z"/>
  <w16cex:commentExtensible w16cex:durableId="22072B25" w16cex:dateUtc="2023-10-09T09:49:00Z"/>
  <w16cex:commentExtensible w16cex:durableId="66E00C80" w16cex:dateUtc="2023-10-09T12:38:00Z"/>
  <w16cex:commentExtensible w16cex:durableId="768DCD98" w16cex:dateUtc="2023-10-09T13:38:00Z"/>
  <w16cex:commentExtensible w16cex:durableId="1A594D52" w16cex:dateUtc="2023-10-09T15:10:00Z"/>
  <w16cex:commentExtensible w16cex:durableId="01B5A0F9" w16cex:dateUtc="2023-10-05T13:17:00Z"/>
  <w16cex:commentExtensible w16cex:durableId="140754D1" w16cex:dateUtc="2023-10-09T09:34:00Z"/>
  <w16cex:commentExtensible w16cex:durableId="38BDDEB8" w16cex:dateUtc="2023-10-09T09:53:00Z"/>
  <w16cex:commentExtensible w16cex:durableId="09A80518" w16cex:dateUtc="2023-10-09T09:53:00Z"/>
  <w16cex:commentExtensible w16cex:durableId="2EB2CEDD" w16cex:dateUtc="2023-10-03T09:34:00Z"/>
  <w16cex:commentExtensible w16cex:durableId="03AC9DA6" w16cex:dateUtc="2023-10-06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178E52" w16cid:durableId="199D3ABF"/>
  <w16cid:commentId w16cid:paraId="264A193D" w16cid:durableId="56D6083B"/>
  <w16cid:commentId w16cid:paraId="45512262" w16cid:durableId="4F68EE05"/>
  <w16cid:commentId w16cid:paraId="760CE757" w16cid:durableId="4B349168"/>
  <w16cid:commentId w16cid:paraId="144DA480" w16cid:durableId="594021E6"/>
  <w16cid:commentId w16cid:paraId="5453E59A" w16cid:durableId="593B1EFF"/>
  <w16cid:commentId w16cid:paraId="4223B6B7" w16cid:durableId="286B1EAD"/>
  <w16cid:commentId w16cid:paraId="0FEA5947" w16cid:durableId="13ABC40D"/>
  <w16cid:commentId w16cid:paraId="10EBDE9D" w16cid:durableId="631B0F1C"/>
  <w16cid:commentId w16cid:paraId="70D12812" w16cid:durableId="78395CD5"/>
  <w16cid:commentId w16cid:paraId="27D4F25C" w16cid:durableId="22072B25"/>
  <w16cid:commentId w16cid:paraId="607D692E" w16cid:durableId="66E00C80"/>
  <w16cid:commentId w16cid:paraId="2A40D4F5" w16cid:durableId="768DCD98"/>
  <w16cid:commentId w16cid:paraId="3F03C266" w16cid:durableId="1A594D52"/>
  <w16cid:commentId w16cid:paraId="080166C1" w16cid:durableId="01B5A0F9"/>
  <w16cid:commentId w16cid:paraId="7A89273A" w16cid:durableId="140754D1"/>
  <w16cid:commentId w16cid:paraId="0C7B3D01" w16cid:durableId="38BDDEB8"/>
  <w16cid:commentId w16cid:paraId="296FBCC0" w16cid:durableId="09A80518"/>
  <w16cid:commentId w16cid:paraId="531226F6" w16cid:durableId="2EB2CEDD"/>
  <w16cid:commentId w16cid:paraId="408442EB" w16cid:durableId="03AC9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EEFFC" w14:textId="77777777" w:rsidR="00F5093C" w:rsidRDefault="00F5093C" w:rsidP="0055219B">
      <w:r>
        <w:separator/>
      </w:r>
    </w:p>
  </w:endnote>
  <w:endnote w:type="continuationSeparator" w:id="0">
    <w:p w14:paraId="09634708" w14:textId="77777777" w:rsidR="00F5093C" w:rsidRDefault="00F5093C" w:rsidP="00552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D6570" w14:textId="77777777" w:rsidR="00F5093C" w:rsidRDefault="00F5093C" w:rsidP="0055219B">
      <w:r>
        <w:separator/>
      </w:r>
    </w:p>
  </w:footnote>
  <w:footnote w:type="continuationSeparator" w:id="0">
    <w:p w14:paraId="678E8CDC" w14:textId="77777777" w:rsidR="00F5093C" w:rsidRDefault="00F5093C" w:rsidP="00552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1C1"/>
    <w:multiLevelType w:val="hybridMultilevel"/>
    <w:tmpl w:val="4B30FA88"/>
    <w:lvl w:ilvl="0" w:tplc="4DD68A4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C77295"/>
    <w:multiLevelType w:val="hybridMultilevel"/>
    <w:tmpl w:val="38F474DE"/>
    <w:lvl w:ilvl="0" w:tplc="AF8E66B8">
      <w:start w:val="8092"/>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87A7A"/>
    <w:multiLevelType w:val="hybridMultilevel"/>
    <w:tmpl w:val="4DA2A1A6"/>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86543"/>
    <w:multiLevelType w:val="hybridMultilevel"/>
    <w:tmpl w:val="36466584"/>
    <w:lvl w:ilvl="0" w:tplc="CC5A0EDA">
      <w:start w:val="809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920AE5"/>
    <w:multiLevelType w:val="hybridMultilevel"/>
    <w:tmpl w:val="3C946CF8"/>
    <w:lvl w:ilvl="0" w:tplc="0E7609E0">
      <w:start w:val="8092"/>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97398D"/>
    <w:multiLevelType w:val="hybridMultilevel"/>
    <w:tmpl w:val="CA467D0C"/>
    <w:lvl w:ilvl="0" w:tplc="6BB45972">
      <w:start w:val="1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C97B23"/>
    <w:multiLevelType w:val="multilevel"/>
    <w:tmpl w:val="67A23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932A2"/>
    <w:multiLevelType w:val="hybridMultilevel"/>
    <w:tmpl w:val="F11C6AC0"/>
    <w:lvl w:ilvl="0" w:tplc="F76A5B46">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A50122"/>
    <w:multiLevelType w:val="hybridMultilevel"/>
    <w:tmpl w:val="500E9AEE"/>
    <w:lvl w:ilvl="0" w:tplc="6BB45972">
      <w:start w:val="1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FA668B"/>
    <w:multiLevelType w:val="hybridMultilevel"/>
    <w:tmpl w:val="7C08ADAC"/>
    <w:lvl w:ilvl="0" w:tplc="0A2A5620">
      <w:start w:val="809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7602AA"/>
    <w:multiLevelType w:val="multilevel"/>
    <w:tmpl w:val="C20832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B19C2"/>
    <w:multiLevelType w:val="hybridMultilevel"/>
    <w:tmpl w:val="986AB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CD16C2"/>
    <w:multiLevelType w:val="hybridMultilevel"/>
    <w:tmpl w:val="E288F6D6"/>
    <w:lvl w:ilvl="0" w:tplc="3CE47C88">
      <w:start w:val="1"/>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7471BC"/>
    <w:multiLevelType w:val="hybridMultilevel"/>
    <w:tmpl w:val="0B785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4D2099"/>
    <w:multiLevelType w:val="hybridMultilevel"/>
    <w:tmpl w:val="0F384090"/>
    <w:lvl w:ilvl="0" w:tplc="48A425C2">
      <w:start w:val="809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397DEE"/>
    <w:multiLevelType w:val="hybridMultilevel"/>
    <w:tmpl w:val="DCE4C1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63742D"/>
    <w:multiLevelType w:val="hybridMultilevel"/>
    <w:tmpl w:val="87E4DD72"/>
    <w:lvl w:ilvl="0" w:tplc="138EB4B2">
      <w:start w:val="8092"/>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DB0BBE"/>
    <w:multiLevelType w:val="multilevel"/>
    <w:tmpl w:val="49440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D5481"/>
    <w:multiLevelType w:val="hybridMultilevel"/>
    <w:tmpl w:val="21CE2A0E"/>
    <w:lvl w:ilvl="0" w:tplc="2A44E93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F32DF8"/>
    <w:multiLevelType w:val="hybridMultilevel"/>
    <w:tmpl w:val="51E428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0836D4"/>
    <w:multiLevelType w:val="hybridMultilevel"/>
    <w:tmpl w:val="2850E866"/>
    <w:lvl w:ilvl="0" w:tplc="717C3484">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A258E7"/>
    <w:multiLevelType w:val="hybridMultilevel"/>
    <w:tmpl w:val="791C9E7E"/>
    <w:lvl w:ilvl="0" w:tplc="A50AE172">
      <w:start w:val="80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7E5520"/>
    <w:multiLevelType w:val="hybridMultilevel"/>
    <w:tmpl w:val="E0EA2BDA"/>
    <w:lvl w:ilvl="0" w:tplc="BFDAA8F2">
      <w:start w:val="3"/>
      <w:numFmt w:val="bullet"/>
      <w:lvlText w:val=""/>
      <w:lvlJc w:val="left"/>
      <w:pPr>
        <w:ind w:left="720" w:hanging="360"/>
      </w:pPr>
      <w:rPr>
        <w:rFonts w:ascii="Wingdings" w:eastAsia="Times New Roman" w:hAnsi="Wingdings"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641710"/>
    <w:multiLevelType w:val="hybridMultilevel"/>
    <w:tmpl w:val="F496C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EA147B"/>
    <w:multiLevelType w:val="hybridMultilevel"/>
    <w:tmpl w:val="A4747810"/>
    <w:lvl w:ilvl="0" w:tplc="2FD69CFA">
      <w:start w:val="80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B4143B"/>
    <w:multiLevelType w:val="hybridMultilevel"/>
    <w:tmpl w:val="5E50BFA4"/>
    <w:lvl w:ilvl="0" w:tplc="1E145C0A">
      <w:start w:val="3"/>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321094">
    <w:abstractNumId w:val="17"/>
  </w:num>
  <w:num w:numId="2" w16cid:durableId="670526581">
    <w:abstractNumId w:val="6"/>
  </w:num>
  <w:num w:numId="3" w16cid:durableId="727456406">
    <w:abstractNumId w:val="10"/>
  </w:num>
  <w:num w:numId="4" w16cid:durableId="1721708480">
    <w:abstractNumId w:val="7"/>
  </w:num>
  <w:num w:numId="5" w16cid:durableId="1594707">
    <w:abstractNumId w:val="0"/>
  </w:num>
  <w:num w:numId="6" w16cid:durableId="515849801">
    <w:abstractNumId w:val="15"/>
  </w:num>
  <w:num w:numId="7" w16cid:durableId="1151561838">
    <w:abstractNumId w:val="13"/>
  </w:num>
  <w:num w:numId="8" w16cid:durableId="220988564">
    <w:abstractNumId w:val="23"/>
  </w:num>
  <w:num w:numId="9" w16cid:durableId="1121412760">
    <w:abstractNumId w:val="5"/>
  </w:num>
  <w:num w:numId="10" w16cid:durableId="2079589274">
    <w:abstractNumId w:val="11"/>
  </w:num>
  <w:num w:numId="11" w16cid:durableId="1190728722">
    <w:abstractNumId w:val="12"/>
  </w:num>
  <w:num w:numId="12" w16cid:durableId="1135752459">
    <w:abstractNumId w:val="18"/>
  </w:num>
  <w:num w:numId="13" w16cid:durableId="1081803172">
    <w:abstractNumId w:val="2"/>
  </w:num>
  <w:num w:numId="14" w16cid:durableId="1561398510">
    <w:abstractNumId w:val="20"/>
  </w:num>
  <w:num w:numId="15" w16cid:durableId="1437678924">
    <w:abstractNumId w:val="22"/>
  </w:num>
  <w:num w:numId="16" w16cid:durableId="1623922806">
    <w:abstractNumId w:val="25"/>
  </w:num>
  <w:num w:numId="17" w16cid:durableId="2128347756">
    <w:abstractNumId w:val="4"/>
  </w:num>
  <w:num w:numId="18" w16cid:durableId="466626255">
    <w:abstractNumId w:val="16"/>
  </w:num>
  <w:num w:numId="19" w16cid:durableId="1627926608">
    <w:abstractNumId w:val="8"/>
  </w:num>
  <w:num w:numId="20" w16cid:durableId="1948195159">
    <w:abstractNumId w:val="1"/>
  </w:num>
  <w:num w:numId="21" w16cid:durableId="2041054031">
    <w:abstractNumId w:val="14"/>
  </w:num>
  <w:num w:numId="22" w16cid:durableId="962812213">
    <w:abstractNumId w:val="24"/>
  </w:num>
  <w:num w:numId="23" w16cid:durableId="664286199">
    <w:abstractNumId w:val="21"/>
  </w:num>
  <w:num w:numId="24" w16cid:durableId="720010991">
    <w:abstractNumId w:val="3"/>
  </w:num>
  <w:num w:numId="25" w16cid:durableId="1124933380">
    <w:abstractNumId w:val="9"/>
  </w:num>
  <w:num w:numId="26" w16cid:durableId="139554857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Lichtin">
    <w15:presenceInfo w15:providerId="None" w15:userId="Florian Lichtin"/>
  </w15:person>
  <w15:person w15:author="Smith  E. Keith">
    <w15:presenceInfo w15:providerId="AD" w15:userId="S::esmith@ethz.ch::b72010eb-bfd2-4410-b13a-76feffe87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EC"/>
    <w:rsid w:val="00002DE8"/>
    <w:rsid w:val="000041BF"/>
    <w:rsid w:val="00006D70"/>
    <w:rsid w:val="000218B5"/>
    <w:rsid w:val="00024A40"/>
    <w:rsid w:val="0003161C"/>
    <w:rsid w:val="0003188B"/>
    <w:rsid w:val="00040093"/>
    <w:rsid w:val="0004380A"/>
    <w:rsid w:val="00044750"/>
    <w:rsid w:val="00054120"/>
    <w:rsid w:val="00056F4B"/>
    <w:rsid w:val="00061BE8"/>
    <w:rsid w:val="000645EB"/>
    <w:rsid w:val="000660A3"/>
    <w:rsid w:val="000667FF"/>
    <w:rsid w:val="00067369"/>
    <w:rsid w:val="00070028"/>
    <w:rsid w:val="00070F6D"/>
    <w:rsid w:val="00072CED"/>
    <w:rsid w:val="00082935"/>
    <w:rsid w:val="00090C5F"/>
    <w:rsid w:val="000913A4"/>
    <w:rsid w:val="00092B13"/>
    <w:rsid w:val="000940C7"/>
    <w:rsid w:val="000A7481"/>
    <w:rsid w:val="000C4F5A"/>
    <w:rsid w:val="000C71ED"/>
    <w:rsid w:val="000D18D1"/>
    <w:rsid w:val="000D37C2"/>
    <w:rsid w:val="000D46AB"/>
    <w:rsid w:val="000E25CF"/>
    <w:rsid w:val="000E6162"/>
    <w:rsid w:val="000F0CB6"/>
    <w:rsid w:val="000F24D9"/>
    <w:rsid w:val="000F7F11"/>
    <w:rsid w:val="00101EE7"/>
    <w:rsid w:val="00102C1B"/>
    <w:rsid w:val="00102D49"/>
    <w:rsid w:val="00115AFA"/>
    <w:rsid w:val="00121A24"/>
    <w:rsid w:val="0012220A"/>
    <w:rsid w:val="001315FB"/>
    <w:rsid w:val="00133B72"/>
    <w:rsid w:val="00137397"/>
    <w:rsid w:val="00140B88"/>
    <w:rsid w:val="001424FB"/>
    <w:rsid w:val="00142DE4"/>
    <w:rsid w:val="0014360F"/>
    <w:rsid w:val="001478E9"/>
    <w:rsid w:val="00153A66"/>
    <w:rsid w:val="001566D6"/>
    <w:rsid w:val="00160A73"/>
    <w:rsid w:val="001616DB"/>
    <w:rsid w:val="00161937"/>
    <w:rsid w:val="0016732C"/>
    <w:rsid w:val="001730A1"/>
    <w:rsid w:val="00173729"/>
    <w:rsid w:val="00174E58"/>
    <w:rsid w:val="00184571"/>
    <w:rsid w:val="00192A97"/>
    <w:rsid w:val="001A00DE"/>
    <w:rsid w:val="001A1976"/>
    <w:rsid w:val="001B3AFD"/>
    <w:rsid w:val="001B4C80"/>
    <w:rsid w:val="001B5E92"/>
    <w:rsid w:val="001C095F"/>
    <w:rsid w:val="001C0C8D"/>
    <w:rsid w:val="001C1075"/>
    <w:rsid w:val="001C2F76"/>
    <w:rsid w:val="001C5843"/>
    <w:rsid w:val="001D35C3"/>
    <w:rsid w:val="001D6ABE"/>
    <w:rsid w:val="001E3496"/>
    <w:rsid w:val="001E764F"/>
    <w:rsid w:val="001E7D0D"/>
    <w:rsid w:val="00200353"/>
    <w:rsid w:val="00204065"/>
    <w:rsid w:val="00206826"/>
    <w:rsid w:val="00221DFE"/>
    <w:rsid w:val="00224BAD"/>
    <w:rsid w:val="00237A31"/>
    <w:rsid w:val="002424C0"/>
    <w:rsid w:val="00243566"/>
    <w:rsid w:val="0024366B"/>
    <w:rsid w:val="00247E78"/>
    <w:rsid w:val="00252006"/>
    <w:rsid w:val="002529EB"/>
    <w:rsid w:val="00253454"/>
    <w:rsid w:val="002558A1"/>
    <w:rsid w:val="00261669"/>
    <w:rsid w:val="002627FF"/>
    <w:rsid w:val="002673FF"/>
    <w:rsid w:val="00272622"/>
    <w:rsid w:val="00274680"/>
    <w:rsid w:val="00274A9A"/>
    <w:rsid w:val="00281BB6"/>
    <w:rsid w:val="0028442E"/>
    <w:rsid w:val="00287212"/>
    <w:rsid w:val="00292C3B"/>
    <w:rsid w:val="0029523D"/>
    <w:rsid w:val="00295699"/>
    <w:rsid w:val="00296097"/>
    <w:rsid w:val="002A1594"/>
    <w:rsid w:val="002A1B2C"/>
    <w:rsid w:val="002A21E5"/>
    <w:rsid w:val="002B2856"/>
    <w:rsid w:val="002B55E1"/>
    <w:rsid w:val="002B5D0F"/>
    <w:rsid w:val="002C2298"/>
    <w:rsid w:val="002C61AF"/>
    <w:rsid w:val="002E32CA"/>
    <w:rsid w:val="002E4CF1"/>
    <w:rsid w:val="002E7DF6"/>
    <w:rsid w:val="002F591B"/>
    <w:rsid w:val="003053B3"/>
    <w:rsid w:val="003157DB"/>
    <w:rsid w:val="003222F9"/>
    <w:rsid w:val="0032389E"/>
    <w:rsid w:val="003241A5"/>
    <w:rsid w:val="00325815"/>
    <w:rsid w:val="00327190"/>
    <w:rsid w:val="0032729B"/>
    <w:rsid w:val="0033291D"/>
    <w:rsid w:val="003367E3"/>
    <w:rsid w:val="00343FED"/>
    <w:rsid w:val="0034401A"/>
    <w:rsid w:val="003458CA"/>
    <w:rsid w:val="00350FC0"/>
    <w:rsid w:val="00351306"/>
    <w:rsid w:val="003517D1"/>
    <w:rsid w:val="003576BC"/>
    <w:rsid w:val="003610E1"/>
    <w:rsid w:val="003635CB"/>
    <w:rsid w:val="00363EBD"/>
    <w:rsid w:val="003647A3"/>
    <w:rsid w:val="00365502"/>
    <w:rsid w:val="003679DA"/>
    <w:rsid w:val="00371C63"/>
    <w:rsid w:val="00374A0C"/>
    <w:rsid w:val="00380743"/>
    <w:rsid w:val="00394E9C"/>
    <w:rsid w:val="00396C84"/>
    <w:rsid w:val="003A0C64"/>
    <w:rsid w:val="003B2223"/>
    <w:rsid w:val="003B2429"/>
    <w:rsid w:val="003B7F46"/>
    <w:rsid w:val="003C41CB"/>
    <w:rsid w:val="003C77D1"/>
    <w:rsid w:val="003D2EE2"/>
    <w:rsid w:val="003D601F"/>
    <w:rsid w:val="003E2F5D"/>
    <w:rsid w:val="003E7E6E"/>
    <w:rsid w:val="003F1DBA"/>
    <w:rsid w:val="003F2AAE"/>
    <w:rsid w:val="003F487A"/>
    <w:rsid w:val="00406A24"/>
    <w:rsid w:val="004112B7"/>
    <w:rsid w:val="00437152"/>
    <w:rsid w:val="00441205"/>
    <w:rsid w:val="004424E7"/>
    <w:rsid w:val="00445EAA"/>
    <w:rsid w:val="00446018"/>
    <w:rsid w:val="00446609"/>
    <w:rsid w:val="00453D92"/>
    <w:rsid w:val="00475367"/>
    <w:rsid w:val="00477C11"/>
    <w:rsid w:val="00477F8B"/>
    <w:rsid w:val="00480DCF"/>
    <w:rsid w:val="00483ADC"/>
    <w:rsid w:val="0048552A"/>
    <w:rsid w:val="0049203A"/>
    <w:rsid w:val="004A45F1"/>
    <w:rsid w:val="004B0357"/>
    <w:rsid w:val="004B6CA6"/>
    <w:rsid w:val="004D0D6D"/>
    <w:rsid w:val="004D493E"/>
    <w:rsid w:val="004D6DD5"/>
    <w:rsid w:val="004E13B4"/>
    <w:rsid w:val="004E17FA"/>
    <w:rsid w:val="004F7EC1"/>
    <w:rsid w:val="00503AD7"/>
    <w:rsid w:val="00504C5E"/>
    <w:rsid w:val="00522B38"/>
    <w:rsid w:val="005231C7"/>
    <w:rsid w:val="00532665"/>
    <w:rsid w:val="005355F3"/>
    <w:rsid w:val="005402D5"/>
    <w:rsid w:val="00540B33"/>
    <w:rsid w:val="00542D2E"/>
    <w:rsid w:val="00545845"/>
    <w:rsid w:val="00547D74"/>
    <w:rsid w:val="00550A1B"/>
    <w:rsid w:val="0055219B"/>
    <w:rsid w:val="00552D10"/>
    <w:rsid w:val="005553BF"/>
    <w:rsid w:val="00560AD1"/>
    <w:rsid w:val="00561A1B"/>
    <w:rsid w:val="00562360"/>
    <w:rsid w:val="00563055"/>
    <w:rsid w:val="00567587"/>
    <w:rsid w:val="00577B9B"/>
    <w:rsid w:val="00577FDA"/>
    <w:rsid w:val="0058188A"/>
    <w:rsid w:val="005824A0"/>
    <w:rsid w:val="00583759"/>
    <w:rsid w:val="005876AD"/>
    <w:rsid w:val="00593827"/>
    <w:rsid w:val="005A0817"/>
    <w:rsid w:val="005A2935"/>
    <w:rsid w:val="005A3EF3"/>
    <w:rsid w:val="005A6BCF"/>
    <w:rsid w:val="005A79F4"/>
    <w:rsid w:val="005B00F3"/>
    <w:rsid w:val="005C721D"/>
    <w:rsid w:val="005D4346"/>
    <w:rsid w:val="005D4648"/>
    <w:rsid w:val="005E2644"/>
    <w:rsid w:val="005F0BD8"/>
    <w:rsid w:val="005F24B0"/>
    <w:rsid w:val="005F4274"/>
    <w:rsid w:val="0060794E"/>
    <w:rsid w:val="00613882"/>
    <w:rsid w:val="00613ADE"/>
    <w:rsid w:val="00614612"/>
    <w:rsid w:val="006207E8"/>
    <w:rsid w:val="00625DDE"/>
    <w:rsid w:val="006313E9"/>
    <w:rsid w:val="00636D85"/>
    <w:rsid w:val="00647ABC"/>
    <w:rsid w:val="00652C52"/>
    <w:rsid w:val="00656AEB"/>
    <w:rsid w:val="006652B0"/>
    <w:rsid w:val="00674203"/>
    <w:rsid w:val="00674445"/>
    <w:rsid w:val="00675221"/>
    <w:rsid w:val="00697C4B"/>
    <w:rsid w:val="006A2862"/>
    <w:rsid w:val="006C4606"/>
    <w:rsid w:val="006D021E"/>
    <w:rsid w:val="006D10FE"/>
    <w:rsid w:val="006E1972"/>
    <w:rsid w:val="006F66DB"/>
    <w:rsid w:val="00701CC5"/>
    <w:rsid w:val="0070498C"/>
    <w:rsid w:val="00707158"/>
    <w:rsid w:val="00724ADE"/>
    <w:rsid w:val="00726381"/>
    <w:rsid w:val="007319A3"/>
    <w:rsid w:val="0073522E"/>
    <w:rsid w:val="00757B2F"/>
    <w:rsid w:val="0076065C"/>
    <w:rsid w:val="0076153B"/>
    <w:rsid w:val="007640B6"/>
    <w:rsid w:val="0077402F"/>
    <w:rsid w:val="007766BD"/>
    <w:rsid w:val="00777AD3"/>
    <w:rsid w:val="00791DA7"/>
    <w:rsid w:val="007924E3"/>
    <w:rsid w:val="00793108"/>
    <w:rsid w:val="00793794"/>
    <w:rsid w:val="00793B4C"/>
    <w:rsid w:val="007A066F"/>
    <w:rsid w:val="007A1C40"/>
    <w:rsid w:val="007A284E"/>
    <w:rsid w:val="007A425D"/>
    <w:rsid w:val="007B5323"/>
    <w:rsid w:val="007B6276"/>
    <w:rsid w:val="007C23C8"/>
    <w:rsid w:val="007C34A8"/>
    <w:rsid w:val="007C4695"/>
    <w:rsid w:val="007C68DE"/>
    <w:rsid w:val="007D139A"/>
    <w:rsid w:val="007D3DF0"/>
    <w:rsid w:val="007E077E"/>
    <w:rsid w:val="007E20CF"/>
    <w:rsid w:val="007E3699"/>
    <w:rsid w:val="007F1B87"/>
    <w:rsid w:val="007F445B"/>
    <w:rsid w:val="0080078A"/>
    <w:rsid w:val="00804504"/>
    <w:rsid w:val="008124C4"/>
    <w:rsid w:val="008147BB"/>
    <w:rsid w:val="0081551A"/>
    <w:rsid w:val="00820D70"/>
    <w:rsid w:val="00835DD6"/>
    <w:rsid w:val="00836628"/>
    <w:rsid w:val="00840242"/>
    <w:rsid w:val="00845714"/>
    <w:rsid w:val="00850CDD"/>
    <w:rsid w:val="00852588"/>
    <w:rsid w:val="00852781"/>
    <w:rsid w:val="008620E9"/>
    <w:rsid w:val="0086538D"/>
    <w:rsid w:val="008667B7"/>
    <w:rsid w:val="00871670"/>
    <w:rsid w:val="00876009"/>
    <w:rsid w:val="0089142C"/>
    <w:rsid w:val="008A17E7"/>
    <w:rsid w:val="008B0E00"/>
    <w:rsid w:val="008B1CB4"/>
    <w:rsid w:val="008B545A"/>
    <w:rsid w:val="008B67D7"/>
    <w:rsid w:val="008B6DF1"/>
    <w:rsid w:val="008D4B52"/>
    <w:rsid w:val="008E036A"/>
    <w:rsid w:val="008E4882"/>
    <w:rsid w:val="008F09A7"/>
    <w:rsid w:val="008F178A"/>
    <w:rsid w:val="008F1930"/>
    <w:rsid w:val="008F1D1C"/>
    <w:rsid w:val="008F4445"/>
    <w:rsid w:val="00920B59"/>
    <w:rsid w:val="00924FAF"/>
    <w:rsid w:val="00925006"/>
    <w:rsid w:val="00926EF1"/>
    <w:rsid w:val="009334BD"/>
    <w:rsid w:val="00936ABC"/>
    <w:rsid w:val="0094255E"/>
    <w:rsid w:val="00943C03"/>
    <w:rsid w:val="009555B7"/>
    <w:rsid w:val="0096265E"/>
    <w:rsid w:val="00962BA0"/>
    <w:rsid w:val="0096563B"/>
    <w:rsid w:val="00974223"/>
    <w:rsid w:val="00980001"/>
    <w:rsid w:val="00990C1D"/>
    <w:rsid w:val="00994717"/>
    <w:rsid w:val="0099733B"/>
    <w:rsid w:val="009A59B1"/>
    <w:rsid w:val="009B2371"/>
    <w:rsid w:val="009B4E1D"/>
    <w:rsid w:val="009C3861"/>
    <w:rsid w:val="009D4DB0"/>
    <w:rsid w:val="009D5AEB"/>
    <w:rsid w:val="009D6415"/>
    <w:rsid w:val="009E426A"/>
    <w:rsid w:val="009E44B7"/>
    <w:rsid w:val="009E46B9"/>
    <w:rsid w:val="009E4704"/>
    <w:rsid w:val="009E562D"/>
    <w:rsid w:val="009E60B5"/>
    <w:rsid w:val="009E72B3"/>
    <w:rsid w:val="009E757B"/>
    <w:rsid w:val="00A13A24"/>
    <w:rsid w:val="00A2375A"/>
    <w:rsid w:val="00A24A59"/>
    <w:rsid w:val="00A27508"/>
    <w:rsid w:val="00A3393C"/>
    <w:rsid w:val="00A35E26"/>
    <w:rsid w:val="00A44148"/>
    <w:rsid w:val="00A57776"/>
    <w:rsid w:val="00A648F4"/>
    <w:rsid w:val="00A70403"/>
    <w:rsid w:val="00A72738"/>
    <w:rsid w:val="00A749BE"/>
    <w:rsid w:val="00A92D13"/>
    <w:rsid w:val="00A954E4"/>
    <w:rsid w:val="00A97616"/>
    <w:rsid w:val="00AA68CA"/>
    <w:rsid w:val="00AB7764"/>
    <w:rsid w:val="00AC2B5D"/>
    <w:rsid w:val="00AD31BD"/>
    <w:rsid w:val="00AE11B9"/>
    <w:rsid w:val="00AE14B8"/>
    <w:rsid w:val="00AE2D97"/>
    <w:rsid w:val="00AE3E1A"/>
    <w:rsid w:val="00AF7FC4"/>
    <w:rsid w:val="00B003A0"/>
    <w:rsid w:val="00B04CAD"/>
    <w:rsid w:val="00B05664"/>
    <w:rsid w:val="00B0710A"/>
    <w:rsid w:val="00B13314"/>
    <w:rsid w:val="00B15A73"/>
    <w:rsid w:val="00B16A41"/>
    <w:rsid w:val="00B203CE"/>
    <w:rsid w:val="00B2074A"/>
    <w:rsid w:val="00B22648"/>
    <w:rsid w:val="00B226D6"/>
    <w:rsid w:val="00B263F3"/>
    <w:rsid w:val="00B47F24"/>
    <w:rsid w:val="00B54019"/>
    <w:rsid w:val="00B60759"/>
    <w:rsid w:val="00B60A18"/>
    <w:rsid w:val="00B60ED4"/>
    <w:rsid w:val="00B61AFD"/>
    <w:rsid w:val="00B633F4"/>
    <w:rsid w:val="00B662B7"/>
    <w:rsid w:val="00B71872"/>
    <w:rsid w:val="00B744A3"/>
    <w:rsid w:val="00B80382"/>
    <w:rsid w:val="00B86515"/>
    <w:rsid w:val="00B86F2F"/>
    <w:rsid w:val="00BA04B0"/>
    <w:rsid w:val="00BA089C"/>
    <w:rsid w:val="00BB2308"/>
    <w:rsid w:val="00BB622C"/>
    <w:rsid w:val="00BC327E"/>
    <w:rsid w:val="00BC618D"/>
    <w:rsid w:val="00BD1A11"/>
    <w:rsid w:val="00BD4A9C"/>
    <w:rsid w:val="00BD66E1"/>
    <w:rsid w:val="00BE1A3A"/>
    <w:rsid w:val="00BE52E0"/>
    <w:rsid w:val="00BE5A29"/>
    <w:rsid w:val="00BE76D1"/>
    <w:rsid w:val="00BF2E1F"/>
    <w:rsid w:val="00BF6E35"/>
    <w:rsid w:val="00C06A21"/>
    <w:rsid w:val="00C146A0"/>
    <w:rsid w:val="00C2205E"/>
    <w:rsid w:val="00C26AFF"/>
    <w:rsid w:val="00C26B30"/>
    <w:rsid w:val="00C27ADE"/>
    <w:rsid w:val="00C37480"/>
    <w:rsid w:val="00C409FE"/>
    <w:rsid w:val="00C41C60"/>
    <w:rsid w:val="00C50505"/>
    <w:rsid w:val="00C55A95"/>
    <w:rsid w:val="00C60561"/>
    <w:rsid w:val="00C61F0E"/>
    <w:rsid w:val="00C62AA8"/>
    <w:rsid w:val="00C66818"/>
    <w:rsid w:val="00C66E70"/>
    <w:rsid w:val="00C724A7"/>
    <w:rsid w:val="00C74AB8"/>
    <w:rsid w:val="00C8288A"/>
    <w:rsid w:val="00C8335F"/>
    <w:rsid w:val="00C90A37"/>
    <w:rsid w:val="00C95A15"/>
    <w:rsid w:val="00CA2825"/>
    <w:rsid w:val="00CA5A0B"/>
    <w:rsid w:val="00CB1474"/>
    <w:rsid w:val="00CB15FB"/>
    <w:rsid w:val="00CB4AF0"/>
    <w:rsid w:val="00CC548C"/>
    <w:rsid w:val="00CD0C57"/>
    <w:rsid w:val="00CD0D8B"/>
    <w:rsid w:val="00CE09D7"/>
    <w:rsid w:val="00CE3FD8"/>
    <w:rsid w:val="00CE5A06"/>
    <w:rsid w:val="00CF4B75"/>
    <w:rsid w:val="00D02E34"/>
    <w:rsid w:val="00D1494A"/>
    <w:rsid w:val="00D22866"/>
    <w:rsid w:val="00D32A54"/>
    <w:rsid w:val="00D33362"/>
    <w:rsid w:val="00D33F46"/>
    <w:rsid w:val="00D34FE2"/>
    <w:rsid w:val="00D35C3A"/>
    <w:rsid w:val="00D439B8"/>
    <w:rsid w:val="00D476CA"/>
    <w:rsid w:val="00D506E9"/>
    <w:rsid w:val="00D53445"/>
    <w:rsid w:val="00D54862"/>
    <w:rsid w:val="00D55874"/>
    <w:rsid w:val="00D60648"/>
    <w:rsid w:val="00D6195D"/>
    <w:rsid w:val="00D61E45"/>
    <w:rsid w:val="00D64223"/>
    <w:rsid w:val="00D6475A"/>
    <w:rsid w:val="00D65FBF"/>
    <w:rsid w:val="00D7398A"/>
    <w:rsid w:val="00D80F8D"/>
    <w:rsid w:val="00D81C89"/>
    <w:rsid w:val="00D84EDC"/>
    <w:rsid w:val="00D866A3"/>
    <w:rsid w:val="00DA0DF4"/>
    <w:rsid w:val="00DB09B6"/>
    <w:rsid w:val="00DB2246"/>
    <w:rsid w:val="00DB6DF3"/>
    <w:rsid w:val="00DC0892"/>
    <w:rsid w:val="00DD14F7"/>
    <w:rsid w:val="00DD2E7E"/>
    <w:rsid w:val="00DD3472"/>
    <w:rsid w:val="00DD71C2"/>
    <w:rsid w:val="00DE0197"/>
    <w:rsid w:val="00DE0C17"/>
    <w:rsid w:val="00DE128C"/>
    <w:rsid w:val="00DE2BB9"/>
    <w:rsid w:val="00DE31F1"/>
    <w:rsid w:val="00DE7C91"/>
    <w:rsid w:val="00DF07D9"/>
    <w:rsid w:val="00DF278C"/>
    <w:rsid w:val="00E011C2"/>
    <w:rsid w:val="00E02BFE"/>
    <w:rsid w:val="00E03E00"/>
    <w:rsid w:val="00E05241"/>
    <w:rsid w:val="00E07FFC"/>
    <w:rsid w:val="00E15C29"/>
    <w:rsid w:val="00E23DB4"/>
    <w:rsid w:val="00E253A5"/>
    <w:rsid w:val="00E26909"/>
    <w:rsid w:val="00E33623"/>
    <w:rsid w:val="00E33C99"/>
    <w:rsid w:val="00E43C21"/>
    <w:rsid w:val="00E45878"/>
    <w:rsid w:val="00E47182"/>
    <w:rsid w:val="00E5119E"/>
    <w:rsid w:val="00E52A32"/>
    <w:rsid w:val="00E537CC"/>
    <w:rsid w:val="00E577EC"/>
    <w:rsid w:val="00E752A8"/>
    <w:rsid w:val="00E75892"/>
    <w:rsid w:val="00E82347"/>
    <w:rsid w:val="00E873A2"/>
    <w:rsid w:val="00E9217C"/>
    <w:rsid w:val="00E97A99"/>
    <w:rsid w:val="00EA1D73"/>
    <w:rsid w:val="00EA29C9"/>
    <w:rsid w:val="00EB5037"/>
    <w:rsid w:val="00EB6032"/>
    <w:rsid w:val="00EB7595"/>
    <w:rsid w:val="00EC003C"/>
    <w:rsid w:val="00ED49C3"/>
    <w:rsid w:val="00ED7549"/>
    <w:rsid w:val="00ED7DFB"/>
    <w:rsid w:val="00EE0949"/>
    <w:rsid w:val="00EE58E3"/>
    <w:rsid w:val="00EF097C"/>
    <w:rsid w:val="00EF18E6"/>
    <w:rsid w:val="00F0586E"/>
    <w:rsid w:val="00F16B89"/>
    <w:rsid w:val="00F25441"/>
    <w:rsid w:val="00F377CD"/>
    <w:rsid w:val="00F4195B"/>
    <w:rsid w:val="00F46454"/>
    <w:rsid w:val="00F46DAC"/>
    <w:rsid w:val="00F5093C"/>
    <w:rsid w:val="00F64178"/>
    <w:rsid w:val="00F737A3"/>
    <w:rsid w:val="00F81B76"/>
    <w:rsid w:val="00F83299"/>
    <w:rsid w:val="00F8695A"/>
    <w:rsid w:val="00F97632"/>
    <w:rsid w:val="00FA3706"/>
    <w:rsid w:val="00FA70B6"/>
    <w:rsid w:val="00FB210F"/>
    <w:rsid w:val="00FC79B2"/>
    <w:rsid w:val="00FD0CFD"/>
    <w:rsid w:val="00FE7A1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133C6"/>
  <w15:chartTrackingRefBased/>
  <w15:docId w15:val="{8FAE7C61-3D05-C244-9660-07221217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97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F7F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77E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7EC"/>
    <w:rPr>
      <w:rFonts w:ascii="Times New Roman" w:eastAsia="Times New Roman" w:hAnsi="Times New Roman" w:cs="Times New Roman"/>
      <w:b/>
      <w:bCs/>
      <w:sz w:val="36"/>
      <w:szCs w:val="36"/>
      <w:lang w:eastAsia="en-GB"/>
    </w:rPr>
  </w:style>
  <w:style w:type="paragraph" w:customStyle="1" w:styleId="displaytext1ytoza">
    <w:name w:val="_displaytext_1ytoza"/>
    <w:basedOn w:val="Normal"/>
    <w:rsid w:val="00E577EC"/>
    <w:pPr>
      <w:spacing w:before="100" w:beforeAutospacing="1" w:after="100" w:afterAutospacing="1"/>
    </w:pPr>
  </w:style>
  <w:style w:type="paragraph" w:customStyle="1" w:styleId="responsevalue17j1v8">
    <w:name w:val="_responsevalue_17j1v8"/>
    <w:basedOn w:val="Normal"/>
    <w:rsid w:val="00E577EC"/>
    <w:pPr>
      <w:spacing w:before="100" w:beforeAutospacing="1" w:after="100" w:afterAutospacing="1"/>
    </w:pPr>
  </w:style>
  <w:style w:type="paragraph" w:customStyle="1" w:styleId="responsevaluen15biu">
    <w:name w:val="_responsevalue_n15biu"/>
    <w:basedOn w:val="Normal"/>
    <w:rsid w:val="00E577EC"/>
    <w:pPr>
      <w:spacing w:before="100" w:beforeAutospacing="1" w:after="100" w:afterAutospacing="1"/>
    </w:pPr>
  </w:style>
  <w:style w:type="paragraph" w:customStyle="1" w:styleId="nofilesselected1evzi7">
    <w:name w:val="_nofilesselected_1evzi7"/>
    <w:basedOn w:val="Normal"/>
    <w:rsid w:val="00E577EC"/>
    <w:pPr>
      <w:spacing w:before="100" w:beforeAutospacing="1" w:after="100" w:afterAutospacing="1"/>
    </w:pPr>
  </w:style>
  <w:style w:type="character" w:styleId="Hyperlink">
    <w:name w:val="Hyperlink"/>
    <w:basedOn w:val="DefaultParagraphFont"/>
    <w:uiPriority w:val="99"/>
    <w:semiHidden/>
    <w:unhideWhenUsed/>
    <w:rsid w:val="00E577EC"/>
    <w:rPr>
      <w:color w:val="0000FF"/>
      <w:u w:val="single"/>
    </w:rPr>
  </w:style>
  <w:style w:type="paragraph" w:styleId="ListParagraph">
    <w:name w:val="List Paragraph"/>
    <w:basedOn w:val="Normal"/>
    <w:uiPriority w:val="34"/>
    <w:qFormat/>
    <w:rsid w:val="0004380A"/>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777AD3"/>
    <w:rPr>
      <w:sz w:val="16"/>
      <w:szCs w:val="16"/>
    </w:rPr>
  </w:style>
  <w:style w:type="paragraph" w:styleId="CommentText">
    <w:name w:val="annotation text"/>
    <w:basedOn w:val="Normal"/>
    <w:link w:val="CommentTextChar"/>
    <w:uiPriority w:val="99"/>
    <w:unhideWhenUsed/>
    <w:rsid w:val="00777AD3"/>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777AD3"/>
    <w:rPr>
      <w:sz w:val="20"/>
      <w:szCs w:val="20"/>
    </w:rPr>
  </w:style>
  <w:style w:type="paragraph" w:styleId="CommentSubject">
    <w:name w:val="annotation subject"/>
    <w:basedOn w:val="CommentText"/>
    <w:next w:val="CommentText"/>
    <w:link w:val="CommentSubjectChar"/>
    <w:uiPriority w:val="99"/>
    <w:semiHidden/>
    <w:unhideWhenUsed/>
    <w:rsid w:val="00777AD3"/>
    <w:rPr>
      <w:b/>
      <w:bCs/>
    </w:rPr>
  </w:style>
  <w:style w:type="character" w:customStyle="1" w:styleId="CommentSubjectChar">
    <w:name w:val="Comment Subject Char"/>
    <w:basedOn w:val="CommentTextChar"/>
    <w:link w:val="CommentSubject"/>
    <w:uiPriority w:val="99"/>
    <w:semiHidden/>
    <w:rsid w:val="00777AD3"/>
    <w:rPr>
      <w:b/>
      <w:bCs/>
      <w:sz w:val="20"/>
      <w:szCs w:val="20"/>
    </w:rPr>
  </w:style>
  <w:style w:type="character" w:styleId="FootnoteReference">
    <w:name w:val="footnote reference"/>
    <w:basedOn w:val="DefaultParagraphFont"/>
    <w:uiPriority w:val="99"/>
    <w:semiHidden/>
    <w:unhideWhenUsed/>
    <w:rsid w:val="0055219B"/>
    <w:rPr>
      <w:vertAlign w:val="superscript"/>
    </w:rPr>
  </w:style>
  <w:style w:type="table" w:styleId="TableGrid">
    <w:name w:val="Table Grid"/>
    <w:basedOn w:val="TableNormal"/>
    <w:uiPriority w:val="39"/>
    <w:rsid w:val="00583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char"/>
    <w:basedOn w:val="DefaultParagraphFont"/>
    <w:rsid w:val="00583759"/>
  </w:style>
  <w:style w:type="paragraph" w:styleId="Revision">
    <w:name w:val="Revision"/>
    <w:hidden/>
    <w:uiPriority w:val="99"/>
    <w:semiHidden/>
    <w:rsid w:val="003458CA"/>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CE09D7"/>
    <w:rPr>
      <w:sz w:val="20"/>
      <w:szCs w:val="20"/>
    </w:rPr>
  </w:style>
  <w:style w:type="character" w:customStyle="1" w:styleId="FootnoteTextChar">
    <w:name w:val="Footnote Text Char"/>
    <w:basedOn w:val="DefaultParagraphFont"/>
    <w:link w:val="FootnoteText"/>
    <w:uiPriority w:val="99"/>
    <w:semiHidden/>
    <w:rsid w:val="00CE09D7"/>
    <w:rPr>
      <w:rFonts w:ascii="Times New Roman" w:eastAsia="Times New Roman" w:hAnsi="Times New Roman" w:cs="Times New Roman"/>
      <w:sz w:val="20"/>
      <w:szCs w:val="20"/>
      <w:lang w:eastAsia="en-GB"/>
    </w:rPr>
  </w:style>
  <w:style w:type="paragraph" w:customStyle="1" w:styleId="Default">
    <w:name w:val="Default"/>
    <w:rsid w:val="00920B59"/>
    <w:pPr>
      <w:autoSpaceDE w:val="0"/>
      <w:autoSpaceDN w:val="0"/>
      <w:adjustRightInd w:val="0"/>
    </w:pPr>
    <w:rPr>
      <w:rFonts w:ascii="Arial" w:hAnsi="Arial" w:cs="Arial"/>
      <w:color w:val="000000"/>
      <w:lang w:val="en-GB"/>
    </w:rPr>
  </w:style>
  <w:style w:type="character" w:customStyle="1" w:styleId="Heading1Char">
    <w:name w:val="Heading 1 Char"/>
    <w:basedOn w:val="DefaultParagraphFont"/>
    <w:link w:val="Heading1"/>
    <w:uiPriority w:val="9"/>
    <w:rsid w:val="00AF7FC4"/>
    <w:rPr>
      <w:rFonts w:asciiTheme="majorHAnsi" w:eastAsiaTheme="majorEastAsia" w:hAnsiTheme="majorHAnsi" w:cstheme="majorBidi"/>
      <w:color w:val="2F5496" w:themeColor="accent1" w:themeShade="BF"/>
      <w:sz w:val="32"/>
      <w:szCs w:val="32"/>
      <w:lang w:eastAsia="en-GB"/>
    </w:rPr>
  </w:style>
  <w:style w:type="character" w:styleId="FollowedHyperlink">
    <w:name w:val="FollowedHyperlink"/>
    <w:basedOn w:val="DefaultParagraphFont"/>
    <w:uiPriority w:val="99"/>
    <w:semiHidden/>
    <w:unhideWhenUsed/>
    <w:rsid w:val="00CF4B75"/>
    <w:rPr>
      <w:color w:val="954F72" w:themeColor="followedHyperlink"/>
      <w:u w:val="single"/>
    </w:rPr>
  </w:style>
  <w:style w:type="character" w:styleId="EndnoteReference">
    <w:name w:val="endnote reference"/>
    <w:basedOn w:val="DefaultParagraphFont"/>
    <w:uiPriority w:val="99"/>
    <w:semiHidden/>
    <w:unhideWhenUsed/>
    <w:rsid w:val="00160A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2542">
      <w:bodyDiv w:val="1"/>
      <w:marLeft w:val="0"/>
      <w:marRight w:val="0"/>
      <w:marTop w:val="0"/>
      <w:marBottom w:val="0"/>
      <w:divBdr>
        <w:top w:val="none" w:sz="0" w:space="0" w:color="auto"/>
        <w:left w:val="none" w:sz="0" w:space="0" w:color="auto"/>
        <w:bottom w:val="none" w:sz="0" w:space="0" w:color="auto"/>
        <w:right w:val="none" w:sz="0" w:space="0" w:color="auto"/>
      </w:divBdr>
    </w:div>
    <w:div w:id="1463770500">
      <w:bodyDiv w:val="1"/>
      <w:marLeft w:val="0"/>
      <w:marRight w:val="0"/>
      <w:marTop w:val="0"/>
      <w:marBottom w:val="0"/>
      <w:divBdr>
        <w:top w:val="none" w:sz="0" w:space="0" w:color="auto"/>
        <w:left w:val="none" w:sz="0" w:space="0" w:color="auto"/>
        <w:bottom w:val="none" w:sz="0" w:space="0" w:color="auto"/>
        <w:right w:val="none" w:sz="0" w:space="0" w:color="auto"/>
      </w:divBdr>
    </w:div>
    <w:div w:id="1729500124">
      <w:bodyDiv w:val="1"/>
      <w:marLeft w:val="0"/>
      <w:marRight w:val="0"/>
      <w:marTop w:val="0"/>
      <w:marBottom w:val="0"/>
      <w:divBdr>
        <w:top w:val="none" w:sz="0" w:space="0" w:color="auto"/>
        <w:left w:val="none" w:sz="0" w:space="0" w:color="auto"/>
        <w:bottom w:val="none" w:sz="0" w:space="0" w:color="auto"/>
        <w:right w:val="none" w:sz="0" w:space="0" w:color="auto"/>
      </w:divBdr>
    </w:div>
    <w:div w:id="2012640322">
      <w:bodyDiv w:val="1"/>
      <w:marLeft w:val="0"/>
      <w:marRight w:val="0"/>
      <w:marTop w:val="0"/>
      <w:marBottom w:val="0"/>
      <w:divBdr>
        <w:top w:val="none" w:sz="0" w:space="0" w:color="auto"/>
        <w:left w:val="none" w:sz="0" w:space="0" w:color="auto"/>
        <w:bottom w:val="none" w:sz="0" w:space="0" w:color="auto"/>
        <w:right w:val="none" w:sz="0" w:space="0" w:color="auto"/>
      </w:divBdr>
      <w:divsChild>
        <w:div w:id="979304524">
          <w:marLeft w:val="0"/>
          <w:marRight w:val="0"/>
          <w:marTop w:val="0"/>
          <w:marBottom w:val="0"/>
          <w:divBdr>
            <w:top w:val="none" w:sz="0" w:space="0" w:color="auto"/>
            <w:left w:val="none" w:sz="0" w:space="0" w:color="auto"/>
            <w:bottom w:val="none" w:sz="0" w:space="0" w:color="auto"/>
            <w:right w:val="none" w:sz="0" w:space="0" w:color="auto"/>
          </w:divBdr>
        </w:div>
        <w:div w:id="1845508629">
          <w:marLeft w:val="0"/>
          <w:marRight w:val="0"/>
          <w:marTop w:val="0"/>
          <w:marBottom w:val="0"/>
          <w:divBdr>
            <w:top w:val="none" w:sz="0" w:space="0" w:color="auto"/>
            <w:left w:val="none" w:sz="0" w:space="0" w:color="auto"/>
            <w:bottom w:val="none" w:sz="0" w:space="0" w:color="auto"/>
            <w:right w:val="none" w:sz="0" w:space="0" w:color="auto"/>
          </w:divBdr>
        </w:div>
        <w:div w:id="1233852921">
          <w:marLeft w:val="0"/>
          <w:marRight w:val="0"/>
          <w:marTop w:val="0"/>
          <w:marBottom w:val="0"/>
          <w:divBdr>
            <w:top w:val="none" w:sz="0" w:space="0" w:color="auto"/>
            <w:left w:val="none" w:sz="0" w:space="0" w:color="auto"/>
            <w:bottom w:val="none" w:sz="0" w:space="0" w:color="auto"/>
            <w:right w:val="none" w:sz="0" w:space="0" w:color="auto"/>
          </w:divBdr>
        </w:div>
        <w:div w:id="1693990448">
          <w:marLeft w:val="0"/>
          <w:marRight w:val="0"/>
          <w:marTop w:val="0"/>
          <w:marBottom w:val="0"/>
          <w:divBdr>
            <w:top w:val="none" w:sz="0" w:space="0" w:color="auto"/>
            <w:left w:val="none" w:sz="0" w:space="0" w:color="auto"/>
            <w:bottom w:val="none" w:sz="0" w:space="0" w:color="auto"/>
            <w:right w:val="none" w:sz="0" w:space="0" w:color="auto"/>
          </w:divBdr>
        </w:div>
        <w:div w:id="1521121024">
          <w:marLeft w:val="0"/>
          <w:marRight w:val="0"/>
          <w:marTop w:val="0"/>
          <w:marBottom w:val="0"/>
          <w:divBdr>
            <w:top w:val="none" w:sz="0" w:space="0" w:color="auto"/>
            <w:left w:val="none" w:sz="0" w:space="0" w:color="auto"/>
            <w:bottom w:val="none" w:sz="0" w:space="0" w:color="auto"/>
            <w:right w:val="none" w:sz="0" w:space="0" w:color="auto"/>
          </w:divBdr>
        </w:div>
        <w:div w:id="1885405769">
          <w:marLeft w:val="0"/>
          <w:marRight w:val="0"/>
          <w:marTop w:val="0"/>
          <w:marBottom w:val="0"/>
          <w:divBdr>
            <w:top w:val="none" w:sz="0" w:space="0" w:color="auto"/>
            <w:left w:val="none" w:sz="0" w:space="0" w:color="auto"/>
            <w:bottom w:val="none" w:sz="0" w:space="0" w:color="auto"/>
            <w:right w:val="none" w:sz="0" w:space="0" w:color="auto"/>
          </w:divBdr>
        </w:div>
        <w:div w:id="1061177156">
          <w:marLeft w:val="0"/>
          <w:marRight w:val="0"/>
          <w:marTop w:val="0"/>
          <w:marBottom w:val="0"/>
          <w:divBdr>
            <w:top w:val="none" w:sz="0" w:space="0" w:color="auto"/>
            <w:left w:val="none" w:sz="0" w:space="0" w:color="auto"/>
            <w:bottom w:val="none" w:sz="0" w:space="0" w:color="auto"/>
            <w:right w:val="none" w:sz="0" w:space="0" w:color="auto"/>
          </w:divBdr>
        </w:div>
        <w:div w:id="719787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9D8E9-2F7B-3940-BBCD-45CFA54F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10994</Words>
  <Characters>62666</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Lichtin</dc:creator>
  <cp:keywords/>
  <dc:description/>
  <cp:lastModifiedBy>Smith  E. Keith</cp:lastModifiedBy>
  <cp:revision>2</cp:revision>
  <dcterms:created xsi:type="dcterms:W3CDTF">2023-10-16T15:40:00Z</dcterms:created>
  <dcterms:modified xsi:type="dcterms:W3CDTF">2023-10-16T15:40:00Z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http://www.zotero.org/styles/electoral-studies</vt:lpwstr>
  </property>
  <property fmtid="{D5CDD505-2E9C-101B-9397-08002B2CF9AE}" pid="11" name="Mendeley Recent Style Name 4_1">
    <vt:lpwstr>Electoral Studies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https://csl.mendeley.com/styles/638309021/sage-harvard</vt:lpwstr>
  </property>
  <property fmtid="{D5CDD505-2E9C-101B-9397-08002B2CF9AE}" pid="21" name="Mendeley Recent Style Name 9_1">
    <vt:lpwstr>SAGE - Harvard - Florian Lichtin</vt:lpwstr>
  </property>
  <property fmtid="{D5CDD505-2E9C-101B-9397-08002B2CF9AE}" pid="22" name="Mendeley Document_1">
    <vt:lpwstr>True</vt:lpwstr>
  </property>
  <property fmtid="{D5CDD505-2E9C-101B-9397-08002B2CF9AE}" pid="23" name="Mendeley Unique User Id_1">
    <vt:lpwstr>b55568fa-9f6f-3888-99d2-878f62e2f62a</vt:lpwstr>
  </property>
  <property fmtid="{D5CDD505-2E9C-101B-9397-08002B2CF9AE}" pid="24" name="Mendeley Citation Style_1">
    <vt:lpwstr>https://csl.mendeley.com/styles/638309021/sage-harvard</vt:lpwstr>
  </property>
</Properties>
</file>